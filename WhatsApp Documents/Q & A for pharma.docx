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4C91" w:rsidRPr="00154C91" w:rsidRDefault="00154C91" w:rsidP="00154C91">
      <w:pPr>
        <w:rPr>
          <w:rFonts w:eastAsia="Times New Roman" w:cstheme="minorHAnsi"/>
          <w:sz w:val="20"/>
          <w:szCs w:val="20"/>
        </w:rPr>
      </w:pPr>
      <w:proofErr w:type="gramStart"/>
      <w:r w:rsidRPr="00154C91">
        <w:rPr>
          <w:rFonts w:eastAsia="Times New Roman" w:cstheme="minorHAnsi"/>
          <w:sz w:val="20"/>
          <w:szCs w:val="20"/>
        </w:rPr>
        <w:t>Question 1.</w:t>
      </w:r>
      <w:proofErr w:type="gramEnd"/>
      <w:r w:rsidRPr="00154C91">
        <w:rPr>
          <w:rFonts w:eastAsia="Times New Roman" w:cstheme="minorHAnsi"/>
          <w:sz w:val="20"/>
          <w:szCs w:val="20"/>
        </w:rPr>
        <w:t xml:space="preserve"> What Is An </w:t>
      </w:r>
      <w:proofErr w:type="gramStart"/>
      <w:r w:rsidRPr="00154C91">
        <w:rPr>
          <w:rFonts w:eastAsia="Times New Roman" w:cstheme="minorHAnsi"/>
          <w:sz w:val="20"/>
          <w:szCs w:val="20"/>
        </w:rPr>
        <w:t>Sop ?</w:t>
      </w:r>
      <w:proofErr w:type="gramEnd"/>
    </w:p>
    <w:p w:rsidR="00154C91" w:rsidRPr="00154C91" w:rsidRDefault="00154C91" w:rsidP="00154C91">
      <w:pPr>
        <w:rPr>
          <w:rFonts w:eastAsia="Times New Roman" w:cstheme="minorHAnsi"/>
          <w:sz w:val="20"/>
          <w:szCs w:val="20"/>
        </w:rPr>
      </w:pPr>
      <w:proofErr w:type="gramStart"/>
      <w:r w:rsidRPr="00154C91">
        <w:rPr>
          <w:rFonts w:eastAsia="Times New Roman" w:cstheme="minorHAnsi"/>
          <w:color w:val="2DA506"/>
          <w:sz w:val="20"/>
          <w:szCs w:val="20"/>
        </w:rPr>
        <w:t>Answer :</w:t>
      </w:r>
      <w:proofErr w:type="gramEnd"/>
    </w:p>
    <w:p w:rsidR="00154C91" w:rsidRPr="00154C91" w:rsidRDefault="00154C91" w:rsidP="00154C91">
      <w:pPr>
        <w:rPr>
          <w:rFonts w:eastAsia="Times New Roman" w:cstheme="minorHAnsi"/>
          <w:sz w:val="20"/>
          <w:szCs w:val="20"/>
        </w:rPr>
      </w:pPr>
      <w:r w:rsidRPr="00154C91">
        <w:rPr>
          <w:rFonts w:eastAsia="Times New Roman" w:cstheme="minorHAnsi"/>
          <w:sz w:val="20"/>
          <w:szCs w:val="20"/>
        </w:rPr>
        <w:t>Standard Operating Procedure (SOP) is a certain type of document that describes in a step-by-step </w:t>
      </w:r>
    </w:p>
    <w:p w:rsidR="00154C91" w:rsidRPr="00154C91" w:rsidRDefault="00154C91" w:rsidP="00154C91">
      <w:pPr>
        <w:rPr>
          <w:rFonts w:eastAsia="Times New Roman" w:cstheme="minorHAnsi"/>
          <w:sz w:val="20"/>
          <w:szCs w:val="20"/>
        </w:rPr>
      </w:pPr>
      <w:proofErr w:type="gramStart"/>
      <w:r w:rsidRPr="00154C91">
        <w:rPr>
          <w:rFonts w:eastAsia="Times New Roman" w:cstheme="minorHAnsi"/>
          <w:sz w:val="20"/>
          <w:szCs w:val="20"/>
        </w:rPr>
        <w:t>Question 2.</w:t>
      </w:r>
      <w:proofErr w:type="gramEnd"/>
      <w:r w:rsidRPr="00154C91">
        <w:rPr>
          <w:rFonts w:eastAsia="Times New Roman" w:cstheme="minorHAnsi"/>
          <w:sz w:val="20"/>
          <w:szCs w:val="20"/>
        </w:rPr>
        <w:t xml:space="preserve"> What Is 21 </w:t>
      </w:r>
      <w:proofErr w:type="spellStart"/>
      <w:r w:rsidRPr="00154C91">
        <w:rPr>
          <w:rFonts w:eastAsia="Times New Roman" w:cstheme="minorHAnsi"/>
          <w:sz w:val="20"/>
          <w:szCs w:val="20"/>
        </w:rPr>
        <w:t>Cfr</w:t>
      </w:r>
      <w:proofErr w:type="spellEnd"/>
      <w:r w:rsidRPr="00154C91">
        <w:rPr>
          <w:rFonts w:eastAsia="Times New Roman" w:cstheme="minorHAnsi"/>
          <w:sz w:val="20"/>
          <w:szCs w:val="20"/>
        </w:rPr>
        <w:t xml:space="preserve"> Part </w:t>
      </w:r>
      <w:proofErr w:type="gramStart"/>
      <w:r w:rsidRPr="00154C91">
        <w:rPr>
          <w:rFonts w:eastAsia="Times New Roman" w:cstheme="minorHAnsi"/>
          <w:sz w:val="20"/>
          <w:szCs w:val="20"/>
        </w:rPr>
        <w:t>11 ?</w:t>
      </w:r>
      <w:proofErr w:type="gramEnd"/>
    </w:p>
    <w:p w:rsidR="00154C91" w:rsidRPr="00154C91" w:rsidRDefault="00154C91" w:rsidP="00154C91">
      <w:pPr>
        <w:rPr>
          <w:rFonts w:eastAsia="Times New Roman" w:cstheme="minorHAnsi"/>
          <w:sz w:val="20"/>
          <w:szCs w:val="20"/>
        </w:rPr>
      </w:pPr>
      <w:proofErr w:type="gramStart"/>
      <w:r w:rsidRPr="00154C91">
        <w:rPr>
          <w:rFonts w:eastAsia="Times New Roman" w:cstheme="minorHAnsi"/>
          <w:color w:val="2DA506"/>
          <w:sz w:val="20"/>
          <w:szCs w:val="20"/>
        </w:rPr>
        <w:t>Answer :</w:t>
      </w:r>
      <w:proofErr w:type="gramEnd"/>
    </w:p>
    <w:p w:rsidR="00154C91" w:rsidRPr="00154C91" w:rsidRDefault="00154C91" w:rsidP="00154C91">
      <w:pPr>
        <w:rPr>
          <w:rFonts w:eastAsia="Times New Roman" w:cstheme="minorHAnsi"/>
          <w:sz w:val="20"/>
          <w:szCs w:val="20"/>
        </w:rPr>
      </w:pPr>
      <w:r w:rsidRPr="00154C91">
        <w:rPr>
          <w:rFonts w:eastAsia="Times New Roman" w:cstheme="minorHAnsi"/>
          <w:sz w:val="20"/>
          <w:szCs w:val="20"/>
        </w:rPr>
        <w:t>Title 21 CFR Part 11 of the Code of Federal Regulations deals with the Food and Drug Administration (FDA) guidelines on electronic records and electronic signatures in the United States. Part 11, as it is commonly called, defines the criteria under which electronic records and electronic signatures are considered to be trustworthy, reliable and equivalent to paper records.</w:t>
      </w:r>
    </w:p>
    <w:p w:rsidR="00154C91" w:rsidRPr="00154C91" w:rsidRDefault="00154C91" w:rsidP="00154C91">
      <w:pPr>
        <w:rPr>
          <w:rFonts w:eastAsia="Times New Roman" w:cstheme="minorHAnsi"/>
          <w:sz w:val="20"/>
          <w:szCs w:val="20"/>
        </w:rPr>
      </w:pPr>
      <w:proofErr w:type="gramStart"/>
      <w:r w:rsidRPr="00154C91">
        <w:rPr>
          <w:rFonts w:eastAsia="Times New Roman" w:cstheme="minorHAnsi"/>
          <w:sz w:val="20"/>
          <w:szCs w:val="20"/>
        </w:rPr>
        <w:t>Question 3.</w:t>
      </w:r>
      <w:proofErr w:type="gramEnd"/>
      <w:r w:rsidRPr="00154C91">
        <w:rPr>
          <w:rFonts w:eastAsia="Times New Roman" w:cstheme="minorHAnsi"/>
          <w:sz w:val="20"/>
          <w:szCs w:val="20"/>
        </w:rPr>
        <w:t xml:space="preserve"> What Are User </w:t>
      </w:r>
      <w:proofErr w:type="gramStart"/>
      <w:r w:rsidRPr="00154C91">
        <w:rPr>
          <w:rFonts w:eastAsia="Times New Roman" w:cstheme="minorHAnsi"/>
          <w:sz w:val="20"/>
          <w:szCs w:val="20"/>
        </w:rPr>
        <w:t>Requirements ?</w:t>
      </w:r>
      <w:proofErr w:type="gramEnd"/>
    </w:p>
    <w:p w:rsidR="00154C91" w:rsidRPr="00154C91" w:rsidRDefault="00154C91" w:rsidP="00154C91">
      <w:pPr>
        <w:rPr>
          <w:rFonts w:eastAsia="Times New Roman" w:cstheme="minorHAnsi"/>
          <w:sz w:val="20"/>
          <w:szCs w:val="20"/>
        </w:rPr>
      </w:pPr>
      <w:proofErr w:type="gramStart"/>
      <w:r w:rsidRPr="00154C91">
        <w:rPr>
          <w:rFonts w:eastAsia="Times New Roman" w:cstheme="minorHAnsi"/>
          <w:color w:val="2DA506"/>
          <w:sz w:val="20"/>
          <w:szCs w:val="20"/>
        </w:rPr>
        <w:t>Answer :</w:t>
      </w:r>
      <w:proofErr w:type="gramEnd"/>
    </w:p>
    <w:p w:rsidR="00154C91" w:rsidRPr="00154C91" w:rsidRDefault="00154C91" w:rsidP="00154C91">
      <w:pPr>
        <w:rPr>
          <w:rFonts w:eastAsia="Times New Roman" w:cstheme="minorHAnsi"/>
          <w:sz w:val="20"/>
          <w:szCs w:val="20"/>
        </w:rPr>
      </w:pPr>
      <w:r w:rsidRPr="00154C91">
        <w:rPr>
          <w:rFonts w:eastAsia="Times New Roman" w:cstheme="minorHAnsi"/>
          <w:sz w:val="20"/>
          <w:szCs w:val="20"/>
        </w:rPr>
        <w:t>User Requirements Specification describes what users require from the System. User requirement specifications are written early in the validation process, typically before the system is created. It is written by the System Owner and End Users, with input from Quality Assurance. Requirements outlined in the URS are usually tested in the Performance Qualification. User Requirements Specifications are not intended to be a technical document; readers with only a general knowledge of the system should be able to understand the requirements outlined in the URS.</w:t>
      </w:r>
    </w:p>
    <w:p w:rsidR="00154C91" w:rsidRPr="00154C91" w:rsidRDefault="00154C91" w:rsidP="00154C91">
      <w:pPr>
        <w:rPr>
          <w:ins w:id="0" w:author="Unknown"/>
          <w:rFonts w:eastAsia="Times New Roman" w:cstheme="minorHAnsi"/>
          <w:sz w:val="20"/>
          <w:szCs w:val="20"/>
        </w:rPr>
      </w:pPr>
      <w:proofErr w:type="gramStart"/>
      <w:ins w:id="1" w:author="Unknown">
        <w:r w:rsidRPr="00154C91">
          <w:rPr>
            <w:rFonts w:eastAsia="Times New Roman" w:cstheme="minorHAnsi"/>
            <w:sz w:val="20"/>
            <w:szCs w:val="20"/>
          </w:rPr>
          <w:t>Question 4.</w:t>
        </w:r>
        <w:proofErr w:type="gramEnd"/>
        <w:r w:rsidRPr="00154C91">
          <w:rPr>
            <w:rFonts w:eastAsia="Times New Roman" w:cstheme="minorHAnsi"/>
            <w:sz w:val="20"/>
            <w:szCs w:val="20"/>
          </w:rPr>
          <w:t xml:space="preserve"> What Is A Validation </w:t>
        </w:r>
        <w:proofErr w:type="gramStart"/>
        <w:r w:rsidRPr="00154C91">
          <w:rPr>
            <w:rFonts w:eastAsia="Times New Roman" w:cstheme="minorHAnsi"/>
            <w:sz w:val="20"/>
            <w:szCs w:val="20"/>
          </w:rPr>
          <w:t>Plan ?</w:t>
        </w:r>
        <w:proofErr w:type="gramEnd"/>
      </w:ins>
    </w:p>
    <w:p w:rsidR="00154C91" w:rsidRPr="00154C91" w:rsidRDefault="00154C91" w:rsidP="00154C91">
      <w:pPr>
        <w:rPr>
          <w:ins w:id="2" w:author="Unknown"/>
          <w:rFonts w:eastAsia="Times New Roman" w:cstheme="minorHAnsi"/>
          <w:sz w:val="20"/>
          <w:szCs w:val="20"/>
        </w:rPr>
      </w:pPr>
      <w:proofErr w:type="gramStart"/>
      <w:ins w:id="3" w:author="Unknown">
        <w:r w:rsidRPr="00154C91">
          <w:rPr>
            <w:rFonts w:eastAsia="Times New Roman" w:cstheme="minorHAnsi"/>
            <w:color w:val="2DA506"/>
            <w:sz w:val="20"/>
            <w:szCs w:val="20"/>
          </w:rPr>
          <w:t>Answer :</w:t>
        </w:r>
        <w:proofErr w:type="gramEnd"/>
      </w:ins>
    </w:p>
    <w:p w:rsidR="00154C91" w:rsidRPr="00154C91" w:rsidRDefault="00154C91" w:rsidP="00154C91">
      <w:pPr>
        <w:rPr>
          <w:ins w:id="4" w:author="Unknown"/>
          <w:rFonts w:eastAsia="Times New Roman" w:cstheme="minorHAnsi"/>
          <w:sz w:val="20"/>
          <w:szCs w:val="20"/>
        </w:rPr>
      </w:pPr>
      <w:ins w:id="5" w:author="Unknown">
        <w:r w:rsidRPr="00154C91">
          <w:rPr>
            <w:rFonts w:eastAsia="Times New Roman" w:cstheme="minorHAnsi"/>
            <w:sz w:val="20"/>
            <w:szCs w:val="20"/>
          </w:rPr>
          <w:t>Validation Plans define the scope and goals of a validation project. Validation plans are written before a validation project and are specific to a single validation project.</w:t>
        </w:r>
      </w:ins>
    </w:p>
    <w:p w:rsidR="00154C91" w:rsidRPr="00154C91" w:rsidRDefault="00154C91" w:rsidP="00154C91">
      <w:pPr>
        <w:rPr>
          <w:ins w:id="6" w:author="Unknown"/>
          <w:rFonts w:eastAsia="Times New Roman" w:cstheme="minorHAnsi"/>
          <w:sz w:val="20"/>
          <w:szCs w:val="20"/>
        </w:rPr>
      </w:pPr>
      <w:ins w:id="7" w:author="Unknown">
        <w:r w:rsidRPr="00154C91">
          <w:rPr>
            <w:rFonts w:eastAsia="Times New Roman" w:cstheme="minorHAnsi"/>
            <w:sz w:val="20"/>
            <w:szCs w:val="20"/>
          </w:rPr>
          <w:t>Validation Plans can include:</w:t>
        </w:r>
      </w:ins>
    </w:p>
    <w:p w:rsidR="00154C91" w:rsidRPr="00154C91" w:rsidRDefault="00154C91" w:rsidP="00154C91">
      <w:pPr>
        <w:rPr>
          <w:ins w:id="8" w:author="Unknown"/>
          <w:rFonts w:eastAsia="Times New Roman" w:cstheme="minorHAnsi"/>
          <w:sz w:val="20"/>
          <w:szCs w:val="20"/>
        </w:rPr>
      </w:pPr>
      <w:ins w:id="9" w:author="Unknown">
        <w:r w:rsidRPr="00154C91">
          <w:rPr>
            <w:rFonts w:eastAsia="Times New Roman" w:cstheme="minorHAnsi"/>
            <w:sz w:val="20"/>
            <w:szCs w:val="20"/>
          </w:rPr>
          <w:t>Deliverables (Documents) to be generated during the validation process</w:t>
        </w:r>
      </w:ins>
    </w:p>
    <w:p w:rsidR="00154C91" w:rsidRPr="00154C91" w:rsidRDefault="00154C91" w:rsidP="00154C91">
      <w:pPr>
        <w:rPr>
          <w:ins w:id="10" w:author="Unknown"/>
          <w:rFonts w:eastAsia="Times New Roman" w:cstheme="minorHAnsi"/>
          <w:sz w:val="20"/>
          <w:szCs w:val="20"/>
        </w:rPr>
      </w:pPr>
      <w:ins w:id="11" w:author="Unknown">
        <w:r w:rsidRPr="00154C91">
          <w:rPr>
            <w:rFonts w:eastAsia="Times New Roman" w:cstheme="minorHAnsi"/>
            <w:sz w:val="20"/>
            <w:szCs w:val="20"/>
          </w:rPr>
          <w:t>Resources/Departments/Personnel to participate in the validation project</w:t>
        </w:r>
      </w:ins>
    </w:p>
    <w:p w:rsidR="00154C91" w:rsidRPr="00154C91" w:rsidRDefault="00154C91" w:rsidP="00154C91">
      <w:pPr>
        <w:rPr>
          <w:ins w:id="12" w:author="Unknown"/>
          <w:rFonts w:eastAsia="Times New Roman" w:cstheme="minorHAnsi"/>
          <w:sz w:val="20"/>
          <w:szCs w:val="20"/>
        </w:rPr>
      </w:pPr>
      <w:ins w:id="13" w:author="Unknown">
        <w:r w:rsidRPr="00154C91">
          <w:rPr>
            <w:rFonts w:eastAsia="Times New Roman" w:cstheme="minorHAnsi"/>
            <w:sz w:val="20"/>
            <w:szCs w:val="20"/>
          </w:rPr>
          <w:t>Time-Line for completing the validation project</w:t>
        </w:r>
      </w:ins>
    </w:p>
    <w:p w:rsidR="00154C91" w:rsidRPr="00154C91" w:rsidRDefault="00154C91" w:rsidP="00154C91">
      <w:pPr>
        <w:rPr>
          <w:ins w:id="14" w:author="Unknown"/>
          <w:rFonts w:eastAsia="Times New Roman" w:cstheme="minorHAnsi"/>
          <w:sz w:val="20"/>
          <w:szCs w:val="20"/>
        </w:rPr>
      </w:pPr>
      <w:ins w:id="15" w:author="Unknown">
        <w:r w:rsidRPr="00154C91">
          <w:rPr>
            <w:rFonts w:eastAsia="Times New Roman" w:cstheme="minorHAnsi"/>
            <w:sz w:val="20"/>
            <w:szCs w:val="20"/>
          </w:rPr>
          <w:fldChar w:fldCharType="begin"/>
        </w:r>
        <w:r w:rsidRPr="00154C91">
          <w:rPr>
            <w:rFonts w:eastAsia="Times New Roman" w:cstheme="minorHAnsi"/>
            <w:sz w:val="20"/>
            <w:szCs w:val="20"/>
          </w:rPr>
          <w:instrText xml:space="preserve"> HYPERLINK "https://www.wisdomjobs.com/e-university/medical-terminology-adaptive-tutorial-119.html" \o "Medical Terminology(Adaptive*) Tutorial" </w:instrText>
        </w:r>
        <w:r w:rsidRPr="00154C91">
          <w:rPr>
            <w:rFonts w:eastAsia="Times New Roman" w:cstheme="minorHAnsi"/>
            <w:sz w:val="20"/>
            <w:szCs w:val="20"/>
          </w:rPr>
          <w:fldChar w:fldCharType="separate"/>
        </w:r>
        <w:r w:rsidRPr="00154C91">
          <w:rPr>
            <w:rFonts w:eastAsia="Times New Roman" w:cstheme="minorHAnsi"/>
            <w:color w:val="337AB7"/>
            <w:sz w:val="20"/>
            <w:szCs w:val="20"/>
          </w:rPr>
          <w:t xml:space="preserve">Medical </w:t>
        </w:r>
        <w:proofErr w:type="gramStart"/>
        <w:r w:rsidRPr="00154C91">
          <w:rPr>
            <w:rFonts w:eastAsia="Times New Roman" w:cstheme="minorHAnsi"/>
            <w:color w:val="337AB7"/>
            <w:sz w:val="20"/>
            <w:szCs w:val="20"/>
          </w:rPr>
          <w:t>Terminology(</w:t>
        </w:r>
        <w:proofErr w:type="gramEnd"/>
        <w:r w:rsidRPr="00154C91">
          <w:rPr>
            <w:rFonts w:eastAsia="Times New Roman" w:cstheme="minorHAnsi"/>
            <w:color w:val="337AB7"/>
            <w:sz w:val="20"/>
            <w:szCs w:val="20"/>
          </w:rPr>
          <w:t>Adaptive*) Tutorial</w:t>
        </w:r>
        <w:r w:rsidRPr="00154C91">
          <w:rPr>
            <w:rFonts w:eastAsia="Times New Roman" w:cstheme="minorHAnsi"/>
            <w:sz w:val="20"/>
            <w:szCs w:val="20"/>
          </w:rPr>
          <w:fldChar w:fldCharType="end"/>
        </w:r>
      </w:ins>
    </w:p>
    <w:p w:rsidR="00154C91" w:rsidRPr="00154C91" w:rsidRDefault="00154C91" w:rsidP="00154C91">
      <w:pPr>
        <w:rPr>
          <w:ins w:id="16" w:author="Unknown"/>
          <w:rFonts w:eastAsia="Times New Roman" w:cstheme="minorHAnsi"/>
          <w:sz w:val="20"/>
          <w:szCs w:val="20"/>
        </w:rPr>
      </w:pPr>
      <w:proofErr w:type="gramStart"/>
      <w:ins w:id="17" w:author="Unknown">
        <w:r w:rsidRPr="00154C91">
          <w:rPr>
            <w:rFonts w:eastAsia="Times New Roman" w:cstheme="minorHAnsi"/>
            <w:sz w:val="20"/>
            <w:szCs w:val="20"/>
          </w:rPr>
          <w:t>Question 5.</w:t>
        </w:r>
        <w:proofErr w:type="gramEnd"/>
        <w:r w:rsidRPr="00154C91">
          <w:rPr>
            <w:rFonts w:eastAsia="Times New Roman" w:cstheme="minorHAnsi"/>
            <w:sz w:val="20"/>
            <w:szCs w:val="20"/>
          </w:rPr>
          <w:t xml:space="preserve"> What Is An </w:t>
        </w:r>
        <w:proofErr w:type="spellStart"/>
        <w:r w:rsidRPr="00154C91">
          <w:rPr>
            <w:rFonts w:eastAsia="Times New Roman" w:cstheme="minorHAnsi"/>
            <w:sz w:val="20"/>
            <w:szCs w:val="20"/>
          </w:rPr>
          <w:t>Iq</w:t>
        </w:r>
        <w:proofErr w:type="spellEnd"/>
        <w:r w:rsidRPr="00154C91">
          <w:rPr>
            <w:rFonts w:eastAsia="Times New Roman" w:cstheme="minorHAnsi"/>
            <w:sz w:val="20"/>
            <w:szCs w:val="20"/>
          </w:rPr>
          <w:t xml:space="preserve"> </w:t>
        </w:r>
        <w:proofErr w:type="gramStart"/>
        <w:r w:rsidRPr="00154C91">
          <w:rPr>
            <w:rFonts w:eastAsia="Times New Roman" w:cstheme="minorHAnsi"/>
            <w:sz w:val="20"/>
            <w:szCs w:val="20"/>
          </w:rPr>
          <w:t>Document ?</w:t>
        </w:r>
        <w:proofErr w:type="gramEnd"/>
      </w:ins>
    </w:p>
    <w:p w:rsidR="00154C91" w:rsidRPr="00154C91" w:rsidRDefault="00154C91" w:rsidP="00154C91">
      <w:pPr>
        <w:rPr>
          <w:ins w:id="18" w:author="Unknown"/>
          <w:rFonts w:eastAsia="Times New Roman" w:cstheme="minorHAnsi"/>
          <w:sz w:val="20"/>
          <w:szCs w:val="20"/>
        </w:rPr>
      </w:pPr>
      <w:proofErr w:type="gramStart"/>
      <w:ins w:id="19" w:author="Unknown">
        <w:r w:rsidRPr="00154C91">
          <w:rPr>
            <w:rFonts w:eastAsia="Times New Roman" w:cstheme="minorHAnsi"/>
            <w:color w:val="2DA506"/>
            <w:sz w:val="20"/>
            <w:szCs w:val="20"/>
          </w:rPr>
          <w:t>Answer :</w:t>
        </w:r>
        <w:proofErr w:type="gramEnd"/>
      </w:ins>
    </w:p>
    <w:p w:rsidR="00154C91" w:rsidRPr="00154C91" w:rsidRDefault="00154C91" w:rsidP="00154C91">
      <w:pPr>
        <w:rPr>
          <w:ins w:id="20" w:author="Unknown"/>
          <w:rFonts w:eastAsia="Times New Roman" w:cstheme="minorHAnsi"/>
          <w:sz w:val="20"/>
          <w:szCs w:val="20"/>
        </w:rPr>
      </w:pPr>
      <w:ins w:id="21" w:author="Unknown">
        <w:r w:rsidRPr="00154C91">
          <w:rPr>
            <w:rFonts w:eastAsia="Times New Roman" w:cstheme="minorHAnsi"/>
            <w:sz w:val="20"/>
            <w:szCs w:val="20"/>
          </w:rPr>
          <w:t>Installation Qualifications are a collection of test cases used to verify the proper installation of a System. The requirement to properly install the system was defined in the Design Specification. Installation Qualifications must be performed before completing Operational Qualification and Performance Qualification.</w:t>
        </w:r>
      </w:ins>
    </w:p>
    <w:p w:rsidR="00154C91" w:rsidRPr="00154C91" w:rsidRDefault="00154C91" w:rsidP="00154C91">
      <w:pPr>
        <w:rPr>
          <w:ins w:id="22" w:author="Unknown"/>
          <w:rFonts w:eastAsia="Times New Roman" w:cstheme="minorHAnsi"/>
          <w:sz w:val="20"/>
          <w:szCs w:val="20"/>
        </w:rPr>
      </w:pPr>
      <w:ins w:id="23" w:author="Unknown">
        <w:r w:rsidRPr="00154C91">
          <w:rPr>
            <w:rFonts w:eastAsia="Times New Roman" w:cstheme="minorHAnsi"/>
            <w:sz w:val="20"/>
            <w:szCs w:val="20"/>
          </w:rPr>
          <w:fldChar w:fldCharType="begin"/>
        </w:r>
        <w:r w:rsidRPr="00154C91">
          <w:rPr>
            <w:rFonts w:eastAsia="Times New Roman" w:cstheme="minorHAnsi"/>
            <w:sz w:val="20"/>
            <w:szCs w:val="20"/>
          </w:rPr>
          <w:instrText xml:space="preserve"> HYPERLINK "https://www.wisdomjobs.com/e-university/pharmacology-interview-questions.html" \o "Pharmacology Interview Questions" </w:instrText>
        </w:r>
        <w:r w:rsidRPr="00154C91">
          <w:rPr>
            <w:rFonts w:eastAsia="Times New Roman" w:cstheme="minorHAnsi"/>
            <w:sz w:val="20"/>
            <w:szCs w:val="20"/>
          </w:rPr>
          <w:fldChar w:fldCharType="separate"/>
        </w:r>
        <w:r w:rsidRPr="00154C91">
          <w:rPr>
            <w:rFonts w:eastAsia="Times New Roman" w:cstheme="minorHAnsi"/>
            <w:color w:val="337AB7"/>
            <w:sz w:val="20"/>
            <w:szCs w:val="20"/>
          </w:rPr>
          <w:t>Pharmacology Interview Questions</w:t>
        </w:r>
        <w:r w:rsidRPr="00154C91">
          <w:rPr>
            <w:rFonts w:eastAsia="Times New Roman" w:cstheme="minorHAnsi"/>
            <w:sz w:val="20"/>
            <w:szCs w:val="20"/>
          </w:rPr>
          <w:fldChar w:fldCharType="end"/>
        </w:r>
      </w:ins>
    </w:p>
    <w:p w:rsidR="00154C91" w:rsidRPr="00154C91" w:rsidRDefault="00154C91" w:rsidP="00154C91">
      <w:pPr>
        <w:rPr>
          <w:ins w:id="24" w:author="Unknown"/>
          <w:rFonts w:eastAsia="Times New Roman" w:cstheme="minorHAnsi"/>
          <w:sz w:val="20"/>
          <w:szCs w:val="20"/>
        </w:rPr>
      </w:pPr>
      <w:proofErr w:type="gramStart"/>
      <w:ins w:id="25" w:author="Unknown">
        <w:r w:rsidRPr="00154C91">
          <w:rPr>
            <w:rFonts w:eastAsia="Times New Roman" w:cstheme="minorHAnsi"/>
            <w:sz w:val="20"/>
            <w:szCs w:val="20"/>
          </w:rPr>
          <w:t>Question 6.</w:t>
        </w:r>
        <w:proofErr w:type="gramEnd"/>
        <w:r w:rsidRPr="00154C91">
          <w:rPr>
            <w:rFonts w:eastAsia="Times New Roman" w:cstheme="minorHAnsi"/>
            <w:sz w:val="20"/>
            <w:szCs w:val="20"/>
          </w:rPr>
          <w:t xml:space="preserve"> What Is An </w:t>
        </w:r>
        <w:proofErr w:type="spellStart"/>
        <w:r w:rsidRPr="00154C91">
          <w:rPr>
            <w:rFonts w:eastAsia="Times New Roman" w:cstheme="minorHAnsi"/>
            <w:sz w:val="20"/>
            <w:szCs w:val="20"/>
          </w:rPr>
          <w:t>Oq</w:t>
        </w:r>
        <w:proofErr w:type="spellEnd"/>
        <w:r w:rsidRPr="00154C91">
          <w:rPr>
            <w:rFonts w:eastAsia="Times New Roman" w:cstheme="minorHAnsi"/>
            <w:sz w:val="20"/>
            <w:szCs w:val="20"/>
          </w:rPr>
          <w:t xml:space="preserve"> </w:t>
        </w:r>
        <w:proofErr w:type="gramStart"/>
        <w:r w:rsidRPr="00154C91">
          <w:rPr>
            <w:rFonts w:eastAsia="Times New Roman" w:cstheme="minorHAnsi"/>
            <w:sz w:val="20"/>
            <w:szCs w:val="20"/>
          </w:rPr>
          <w:t>Document ?</w:t>
        </w:r>
        <w:proofErr w:type="gramEnd"/>
      </w:ins>
    </w:p>
    <w:p w:rsidR="00154C91" w:rsidRPr="00154C91" w:rsidRDefault="00154C91" w:rsidP="00154C91">
      <w:pPr>
        <w:rPr>
          <w:ins w:id="26" w:author="Unknown"/>
          <w:rFonts w:eastAsia="Times New Roman" w:cstheme="minorHAnsi"/>
          <w:sz w:val="20"/>
          <w:szCs w:val="20"/>
        </w:rPr>
      </w:pPr>
      <w:proofErr w:type="gramStart"/>
      <w:ins w:id="27" w:author="Unknown">
        <w:r w:rsidRPr="00154C91">
          <w:rPr>
            <w:rFonts w:eastAsia="Times New Roman" w:cstheme="minorHAnsi"/>
            <w:color w:val="2DA506"/>
            <w:sz w:val="20"/>
            <w:szCs w:val="20"/>
          </w:rPr>
          <w:t>Answer :</w:t>
        </w:r>
        <w:proofErr w:type="gramEnd"/>
      </w:ins>
    </w:p>
    <w:p w:rsidR="00154C91" w:rsidRPr="00154C91" w:rsidRDefault="00154C91" w:rsidP="00154C91">
      <w:pPr>
        <w:rPr>
          <w:ins w:id="28" w:author="Unknown"/>
          <w:rFonts w:eastAsia="Times New Roman" w:cstheme="minorHAnsi"/>
          <w:sz w:val="20"/>
          <w:szCs w:val="20"/>
        </w:rPr>
      </w:pPr>
      <w:ins w:id="29" w:author="Unknown">
        <w:r w:rsidRPr="00154C91">
          <w:rPr>
            <w:rFonts w:eastAsia="Times New Roman" w:cstheme="minorHAnsi"/>
            <w:sz w:val="20"/>
            <w:szCs w:val="20"/>
          </w:rPr>
          <w:t>Operational Qualifications are a collection of test cases used to verify the proper functioning of a System. The operational qualification tests requirements defined in the Functional Requirements. Operational Qualifications are usually performed before the system is released for use.</w:t>
        </w:r>
      </w:ins>
    </w:p>
    <w:p w:rsidR="00154C91" w:rsidRPr="00154C91" w:rsidRDefault="00154C91" w:rsidP="00154C91">
      <w:pPr>
        <w:rPr>
          <w:ins w:id="30" w:author="Unknown"/>
          <w:rFonts w:eastAsia="Times New Roman" w:cstheme="minorHAnsi"/>
          <w:sz w:val="20"/>
          <w:szCs w:val="20"/>
        </w:rPr>
      </w:pPr>
      <w:proofErr w:type="gramStart"/>
      <w:ins w:id="31" w:author="Unknown">
        <w:r w:rsidRPr="00154C91">
          <w:rPr>
            <w:rFonts w:eastAsia="Times New Roman" w:cstheme="minorHAnsi"/>
            <w:sz w:val="20"/>
            <w:szCs w:val="20"/>
          </w:rPr>
          <w:t>Question 7.</w:t>
        </w:r>
        <w:proofErr w:type="gramEnd"/>
        <w:r w:rsidRPr="00154C91">
          <w:rPr>
            <w:rFonts w:eastAsia="Times New Roman" w:cstheme="minorHAnsi"/>
            <w:sz w:val="20"/>
            <w:szCs w:val="20"/>
          </w:rPr>
          <w:t xml:space="preserve"> What Is A </w:t>
        </w:r>
        <w:proofErr w:type="spellStart"/>
        <w:r w:rsidRPr="00154C91">
          <w:rPr>
            <w:rFonts w:eastAsia="Times New Roman" w:cstheme="minorHAnsi"/>
            <w:sz w:val="20"/>
            <w:szCs w:val="20"/>
          </w:rPr>
          <w:t>Pq</w:t>
        </w:r>
        <w:proofErr w:type="spellEnd"/>
        <w:r w:rsidRPr="00154C91">
          <w:rPr>
            <w:rFonts w:eastAsia="Times New Roman" w:cstheme="minorHAnsi"/>
            <w:sz w:val="20"/>
            <w:szCs w:val="20"/>
          </w:rPr>
          <w:t xml:space="preserve"> </w:t>
        </w:r>
        <w:proofErr w:type="gramStart"/>
        <w:r w:rsidRPr="00154C91">
          <w:rPr>
            <w:rFonts w:eastAsia="Times New Roman" w:cstheme="minorHAnsi"/>
            <w:sz w:val="20"/>
            <w:szCs w:val="20"/>
          </w:rPr>
          <w:t>Document ?</w:t>
        </w:r>
        <w:proofErr w:type="gramEnd"/>
      </w:ins>
    </w:p>
    <w:p w:rsidR="00154C91" w:rsidRPr="00154C91" w:rsidRDefault="00154C91" w:rsidP="00154C91">
      <w:pPr>
        <w:rPr>
          <w:ins w:id="32" w:author="Unknown"/>
          <w:rFonts w:eastAsia="Times New Roman" w:cstheme="minorHAnsi"/>
          <w:sz w:val="20"/>
          <w:szCs w:val="20"/>
        </w:rPr>
      </w:pPr>
      <w:proofErr w:type="gramStart"/>
      <w:ins w:id="33" w:author="Unknown">
        <w:r w:rsidRPr="00154C91">
          <w:rPr>
            <w:rFonts w:eastAsia="Times New Roman" w:cstheme="minorHAnsi"/>
            <w:color w:val="2DA506"/>
            <w:sz w:val="20"/>
            <w:szCs w:val="20"/>
          </w:rPr>
          <w:t>Answer :</w:t>
        </w:r>
        <w:proofErr w:type="gramEnd"/>
      </w:ins>
    </w:p>
    <w:p w:rsidR="00154C91" w:rsidRPr="00154C91" w:rsidRDefault="00154C91" w:rsidP="00154C91">
      <w:pPr>
        <w:rPr>
          <w:ins w:id="34" w:author="Unknown"/>
          <w:rFonts w:eastAsia="Times New Roman" w:cstheme="minorHAnsi"/>
          <w:sz w:val="20"/>
          <w:szCs w:val="20"/>
        </w:rPr>
      </w:pPr>
      <w:ins w:id="35" w:author="Unknown">
        <w:r w:rsidRPr="00154C91">
          <w:rPr>
            <w:rFonts w:eastAsia="Times New Roman" w:cstheme="minorHAnsi"/>
            <w:sz w:val="20"/>
            <w:szCs w:val="20"/>
          </w:rPr>
          <w:lastRenderedPageBreak/>
          <w:t>Performance Qualifications are a collection of test cases used to verify that a System performs as expected under simulated real-world conditions. The performance qualification tests requirements that were defined in the User Requirement Specification (or possibly the Functional Requirements). Due to the nature of performance qualifications, these tests are sometime conducted with power users as the system is being released.</w:t>
        </w:r>
      </w:ins>
    </w:p>
    <w:p w:rsidR="00154C91" w:rsidRPr="00154C91" w:rsidRDefault="00154C91" w:rsidP="00154C91">
      <w:pPr>
        <w:rPr>
          <w:ins w:id="36" w:author="Unknown"/>
          <w:rFonts w:eastAsia="Times New Roman" w:cstheme="minorHAnsi"/>
          <w:sz w:val="20"/>
          <w:szCs w:val="20"/>
        </w:rPr>
      </w:pPr>
      <w:ins w:id="37" w:author="Unknown">
        <w:r w:rsidRPr="00154C91">
          <w:rPr>
            <w:rFonts w:eastAsia="Times New Roman" w:cstheme="minorHAnsi"/>
            <w:sz w:val="20"/>
            <w:szCs w:val="20"/>
          </w:rPr>
          <w:fldChar w:fldCharType="begin"/>
        </w:r>
        <w:r w:rsidRPr="00154C91">
          <w:rPr>
            <w:rFonts w:eastAsia="Times New Roman" w:cstheme="minorHAnsi"/>
            <w:sz w:val="20"/>
            <w:szCs w:val="20"/>
          </w:rPr>
          <w:instrText xml:space="preserve"> HYPERLINK "https://www.wisdomjobs.com/e-university/pharmacology-tutorial-128.html" \o "Pharmacology Tutorial" </w:instrText>
        </w:r>
        <w:r w:rsidRPr="00154C91">
          <w:rPr>
            <w:rFonts w:eastAsia="Times New Roman" w:cstheme="minorHAnsi"/>
            <w:sz w:val="20"/>
            <w:szCs w:val="20"/>
          </w:rPr>
          <w:fldChar w:fldCharType="separate"/>
        </w:r>
        <w:r w:rsidRPr="00154C91">
          <w:rPr>
            <w:rFonts w:eastAsia="Times New Roman" w:cstheme="minorHAnsi"/>
            <w:color w:val="337AB7"/>
            <w:sz w:val="20"/>
            <w:szCs w:val="20"/>
          </w:rPr>
          <w:t>Pharmacology Tutorial</w:t>
        </w:r>
        <w:r w:rsidRPr="00154C91">
          <w:rPr>
            <w:rFonts w:eastAsia="Times New Roman" w:cstheme="minorHAnsi"/>
            <w:sz w:val="20"/>
            <w:szCs w:val="20"/>
          </w:rPr>
          <w:fldChar w:fldCharType="end"/>
        </w:r>
        <w:r w:rsidRPr="00154C91">
          <w:rPr>
            <w:rFonts w:eastAsia="Times New Roman" w:cstheme="minorHAnsi"/>
            <w:sz w:val="20"/>
            <w:szCs w:val="20"/>
          </w:rPr>
          <w:t> </w:t>
        </w:r>
        <w:r w:rsidRPr="00154C91">
          <w:rPr>
            <w:rFonts w:eastAsia="Times New Roman" w:cstheme="minorHAnsi"/>
            <w:sz w:val="20"/>
            <w:szCs w:val="20"/>
          </w:rPr>
          <w:fldChar w:fldCharType="begin"/>
        </w:r>
        <w:r w:rsidRPr="00154C91">
          <w:rPr>
            <w:rFonts w:eastAsia="Times New Roman" w:cstheme="minorHAnsi"/>
            <w:sz w:val="20"/>
            <w:szCs w:val="20"/>
          </w:rPr>
          <w:instrText xml:space="preserve"> HYPERLINK "https://www.wisdomjobs.com/e-university/clinical-research-interview-questions.html" \o "Clinical Research Interview Questions" </w:instrText>
        </w:r>
        <w:r w:rsidRPr="00154C91">
          <w:rPr>
            <w:rFonts w:eastAsia="Times New Roman" w:cstheme="minorHAnsi"/>
            <w:sz w:val="20"/>
            <w:szCs w:val="20"/>
          </w:rPr>
          <w:fldChar w:fldCharType="separate"/>
        </w:r>
        <w:r w:rsidRPr="00154C91">
          <w:rPr>
            <w:rFonts w:eastAsia="Times New Roman" w:cstheme="minorHAnsi"/>
            <w:color w:val="337AB7"/>
            <w:sz w:val="20"/>
            <w:szCs w:val="20"/>
          </w:rPr>
          <w:t>Clinical Research Interview Questions</w:t>
        </w:r>
        <w:r w:rsidRPr="00154C91">
          <w:rPr>
            <w:rFonts w:eastAsia="Times New Roman" w:cstheme="minorHAnsi"/>
            <w:sz w:val="20"/>
            <w:szCs w:val="20"/>
          </w:rPr>
          <w:fldChar w:fldCharType="end"/>
        </w:r>
      </w:ins>
    </w:p>
    <w:p w:rsidR="00154C91" w:rsidRPr="00154C91" w:rsidRDefault="00154C91" w:rsidP="00154C91">
      <w:pPr>
        <w:rPr>
          <w:ins w:id="38" w:author="Unknown"/>
          <w:rFonts w:eastAsia="Times New Roman" w:cstheme="minorHAnsi"/>
          <w:sz w:val="20"/>
          <w:szCs w:val="20"/>
        </w:rPr>
      </w:pPr>
      <w:proofErr w:type="gramStart"/>
      <w:ins w:id="39" w:author="Unknown">
        <w:r w:rsidRPr="00154C91">
          <w:rPr>
            <w:rFonts w:eastAsia="Times New Roman" w:cstheme="minorHAnsi"/>
            <w:sz w:val="20"/>
            <w:szCs w:val="20"/>
          </w:rPr>
          <w:t>Question 8.</w:t>
        </w:r>
        <w:proofErr w:type="gramEnd"/>
        <w:r w:rsidRPr="00154C91">
          <w:rPr>
            <w:rFonts w:eastAsia="Times New Roman" w:cstheme="minorHAnsi"/>
            <w:sz w:val="20"/>
            <w:szCs w:val="20"/>
          </w:rPr>
          <w:t xml:space="preserve"> What Is A Validation Summary </w:t>
        </w:r>
        <w:proofErr w:type="gramStart"/>
        <w:r w:rsidRPr="00154C91">
          <w:rPr>
            <w:rFonts w:eastAsia="Times New Roman" w:cstheme="minorHAnsi"/>
            <w:sz w:val="20"/>
            <w:szCs w:val="20"/>
          </w:rPr>
          <w:t>Report ?</w:t>
        </w:r>
        <w:proofErr w:type="gramEnd"/>
      </w:ins>
    </w:p>
    <w:p w:rsidR="00154C91" w:rsidRPr="00154C91" w:rsidRDefault="00154C91" w:rsidP="00154C91">
      <w:pPr>
        <w:rPr>
          <w:ins w:id="40" w:author="Unknown"/>
          <w:rFonts w:eastAsia="Times New Roman" w:cstheme="minorHAnsi"/>
          <w:sz w:val="20"/>
          <w:szCs w:val="20"/>
        </w:rPr>
      </w:pPr>
      <w:proofErr w:type="gramStart"/>
      <w:ins w:id="41" w:author="Unknown">
        <w:r w:rsidRPr="00154C91">
          <w:rPr>
            <w:rFonts w:eastAsia="Times New Roman" w:cstheme="minorHAnsi"/>
            <w:color w:val="2DA506"/>
            <w:sz w:val="20"/>
            <w:szCs w:val="20"/>
          </w:rPr>
          <w:t>Answer :</w:t>
        </w:r>
        <w:proofErr w:type="gramEnd"/>
      </w:ins>
    </w:p>
    <w:p w:rsidR="00154C91" w:rsidRPr="00154C91" w:rsidRDefault="00154C91" w:rsidP="00154C91">
      <w:pPr>
        <w:rPr>
          <w:ins w:id="42" w:author="Unknown"/>
          <w:rFonts w:eastAsia="Times New Roman" w:cstheme="minorHAnsi"/>
          <w:sz w:val="20"/>
          <w:szCs w:val="20"/>
        </w:rPr>
      </w:pPr>
      <w:ins w:id="43" w:author="Unknown">
        <w:r w:rsidRPr="00154C91">
          <w:rPr>
            <w:rFonts w:eastAsia="Times New Roman" w:cstheme="minorHAnsi"/>
            <w:sz w:val="20"/>
            <w:szCs w:val="20"/>
          </w:rPr>
          <w:t>Validation Summary Reports provide an overview of the entire validation project. When regulatory auditors review validation projects, they typically begin by reviewing the summary report.</w:t>
        </w:r>
      </w:ins>
    </w:p>
    <w:p w:rsidR="00154C91" w:rsidRPr="00154C91" w:rsidRDefault="00154C91" w:rsidP="00154C91">
      <w:pPr>
        <w:rPr>
          <w:ins w:id="44" w:author="Unknown"/>
          <w:rFonts w:eastAsia="Times New Roman" w:cstheme="minorHAnsi"/>
          <w:sz w:val="20"/>
          <w:szCs w:val="20"/>
        </w:rPr>
      </w:pPr>
      <w:ins w:id="45" w:author="Unknown">
        <w:r w:rsidRPr="00154C91">
          <w:rPr>
            <w:rFonts w:eastAsia="Times New Roman" w:cstheme="minorHAnsi"/>
            <w:sz w:val="20"/>
            <w:szCs w:val="20"/>
          </w:rPr>
          <w:t>The validation summary report should include:</w:t>
        </w:r>
      </w:ins>
    </w:p>
    <w:p w:rsidR="00154C91" w:rsidRPr="00154C91" w:rsidRDefault="00154C91" w:rsidP="00154C91">
      <w:pPr>
        <w:rPr>
          <w:ins w:id="46" w:author="Unknown"/>
          <w:rFonts w:eastAsia="Times New Roman" w:cstheme="minorHAnsi"/>
          <w:sz w:val="20"/>
          <w:szCs w:val="20"/>
        </w:rPr>
      </w:pPr>
      <w:ins w:id="47" w:author="Unknown">
        <w:r w:rsidRPr="00154C91">
          <w:rPr>
            <w:rFonts w:eastAsia="Times New Roman" w:cstheme="minorHAnsi"/>
            <w:sz w:val="20"/>
            <w:szCs w:val="20"/>
          </w:rPr>
          <w:t>A description of the validation project</w:t>
        </w:r>
      </w:ins>
    </w:p>
    <w:p w:rsidR="00154C91" w:rsidRPr="00154C91" w:rsidRDefault="00154C91" w:rsidP="00154C91">
      <w:pPr>
        <w:rPr>
          <w:ins w:id="48" w:author="Unknown"/>
          <w:rFonts w:eastAsia="Times New Roman" w:cstheme="minorHAnsi"/>
          <w:sz w:val="20"/>
          <w:szCs w:val="20"/>
        </w:rPr>
      </w:pPr>
      <w:ins w:id="49" w:author="Unknown">
        <w:r w:rsidRPr="00154C91">
          <w:rPr>
            <w:rFonts w:eastAsia="Times New Roman" w:cstheme="minorHAnsi"/>
            <w:sz w:val="20"/>
            <w:szCs w:val="20"/>
          </w:rPr>
          <w:t>All test cases performed, including if those test cases passed without issue</w:t>
        </w:r>
      </w:ins>
    </w:p>
    <w:p w:rsidR="00154C91" w:rsidRPr="00154C91" w:rsidRDefault="00154C91" w:rsidP="00154C91">
      <w:pPr>
        <w:rPr>
          <w:ins w:id="50" w:author="Unknown"/>
          <w:rFonts w:eastAsia="Times New Roman" w:cstheme="minorHAnsi"/>
          <w:sz w:val="20"/>
          <w:szCs w:val="20"/>
        </w:rPr>
      </w:pPr>
      <w:ins w:id="51" w:author="Unknown">
        <w:r w:rsidRPr="00154C91">
          <w:rPr>
            <w:rFonts w:eastAsia="Times New Roman" w:cstheme="minorHAnsi"/>
            <w:sz w:val="20"/>
            <w:szCs w:val="20"/>
          </w:rPr>
          <w:t>All deviations reported, including how those deviations were resolved</w:t>
        </w:r>
      </w:ins>
    </w:p>
    <w:p w:rsidR="00154C91" w:rsidRPr="00154C91" w:rsidRDefault="00154C91" w:rsidP="00154C91">
      <w:pPr>
        <w:rPr>
          <w:ins w:id="52" w:author="Unknown"/>
          <w:rFonts w:eastAsia="Times New Roman" w:cstheme="minorHAnsi"/>
          <w:sz w:val="20"/>
          <w:szCs w:val="20"/>
        </w:rPr>
      </w:pPr>
      <w:proofErr w:type="gramStart"/>
      <w:ins w:id="53" w:author="Unknown">
        <w:r w:rsidRPr="00154C91">
          <w:rPr>
            <w:rFonts w:eastAsia="Times New Roman" w:cstheme="minorHAnsi"/>
            <w:sz w:val="20"/>
            <w:szCs w:val="20"/>
          </w:rPr>
          <w:t>Question 9.</w:t>
        </w:r>
        <w:proofErr w:type="gramEnd"/>
        <w:r w:rsidRPr="00154C91">
          <w:rPr>
            <w:rFonts w:eastAsia="Times New Roman" w:cstheme="minorHAnsi"/>
            <w:sz w:val="20"/>
            <w:szCs w:val="20"/>
          </w:rPr>
          <w:t xml:space="preserve"> What Is A Change </w:t>
        </w:r>
        <w:proofErr w:type="gramStart"/>
        <w:r w:rsidRPr="00154C91">
          <w:rPr>
            <w:rFonts w:eastAsia="Times New Roman" w:cstheme="minorHAnsi"/>
            <w:sz w:val="20"/>
            <w:szCs w:val="20"/>
          </w:rPr>
          <w:t>Request ?</w:t>
        </w:r>
        <w:proofErr w:type="gramEnd"/>
      </w:ins>
    </w:p>
    <w:p w:rsidR="00154C91" w:rsidRPr="00154C91" w:rsidRDefault="00154C91" w:rsidP="00154C91">
      <w:pPr>
        <w:rPr>
          <w:ins w:id="54" w:author="Unknown"/>
          <w:rFonts w:eastAsia="Times New Roman" w:cstheme="minorHAnsi"/>
          <w:sz w:val="20"/>
          <w:szCs w:val="20"/>
        </w:rPr>
      </w:pPr>
      <w:proofErr w:type="gramStart"/>
      <w:ins w:id="55" w:author="Unknown">
        <w:r w:rsidRPr="00154C91">
          <w:rPr>
            <w:rFonts w:eastAsia="Times New Roman" w:cstheme="minorHAnsi"/>
            <w:color w:val="2DA506"/>
            <w:sz w:val="20"/>
            <w:szCs w:val="20"/>
          </w:rPr>
          <w:t>Answer :</w:t>
        </w:r>
        <w:proofErr w:type="gramEnd"/>
      </w:ins>
    </w:p>
    <w:p w:rsidR="00154C91" w:rsidRPr="00154C91" w:rsidRDefault="00154C91" w:rsidP="00154C91">
      <w:pPr>
        <w:rPr>
          <w:ins w:id="56" w:author="Unknown"/>
          <w:rFonts w:eastAsia="Times New Roman" w:cstheme="minorHAnsi"/>
          <w:sz w:val="20"/>
          <w:szCs w:val="20"/>
        </w:rPr>
      </w:pPr>
      <w:ins w:id="57" w:author="Unknown">
        <w:r w:rsidRPr="00154C91">
          <w:rPr>
            <w:rFonts w:eastAsia="Times New Roman" w:cstheme="minorHAnsi"/>
            <w:sz w:val="20"/>
            <w:szCs w:val="20"/>
          </w:rPr>
          <w:t>Change Control is a general term describing the process of managing how changes are introduced into a controlled System. In validation, this means how changes are made to the validated system. Change control is required to demonstrate to regulatory authorities that validated systems remain under control after system changes. Change Control systems are a favorite target of regulatory auditors because they vividly demonstrate an organization capacity to control its systems.</w:t>
        </w:r>
      </w:ins>
    </w:p>
    <w:p w:rsidR="00154C91" w:rsidRPr="00154C91" w:rsidRDefault="00154C91" w:rsidP="00154C91">
      <w:pPr>
        <w:rPr>
          <w:ins w:id="58" w:author="Unknown"/>
          <w:rFonts w:eastAsia="Times New Roman" w:cstheme="minorHAnsi"/>
          <w:sz w:val="20"/>
          <w:szCs w:val="20"/>
        </w:rPr>
      </w:pPr>
      <w:ins w:id="59" w:author="Unknown">
        <w:r w:rsidRPr="00154C91">
          <w:rPr>
            <w:rFonts w:eastAsia="Times New Roman" w:cstheme="minorHAnsi"/>
            <w:sz w:val="20"/>
            <w:szCs w:val="20"/>
          </w:rPr>
          <w:fldChar w:fldCharType="begin"/>
        </w:r>
        <w:r w:rsidRPr="00154C91">
          <w:rPr>
            <w:rFonts w:eastAsia="Times New Roman" w:cstheme="minorHAnsi"/>
            <w:sz w:val="20"/>
            <w:szCs w:val="20"/>
          </w:rPr>
          <w:instrText xml:space="preserve"> HYPERLINK "https://www.wisdomjobs.com/e-university/medical-cardiology-interview-questions.html" \o "Medical Cardiology Interview Questions" </w:instrText>
        </w:r>
        <w:r w:rsidRPr="00154C91">
          <w:rPr>
            <w:rFonts w:eastAsia="Times New Roman" w:cstheme="minorHAnsi"/>
            <w:sz w:val="20"/>
            <w:szCs w:val="20"/>
          </w:rPr>
          <w:fldChar w:fldCharType="separate"/>
        </w:r>
        <w:r w:rsidRPr="00154C91">
          <w:rPr>
            <w:rFonts w:eastAsia="Times New Roman" w:cstheme="minorHAnsi"/>
            <w:color w:val="337AB7"/>
            <w:sz w:val="20"/>
            <w:szCs w:val="20"/>
          </w:rPr>
          <w:t>Medical Cardiology Interview Questions</w:t>
        </w:r>
        <w:r w:rsidRPr="00154C91">
          <w:rPr>
            <w:rFonts w:eastAsia="Times New Roman" w:cstheme="minorHAnsi"/>
            <w:sz w:val="20"/>
            <w:szCs w:val="20"/>
          </w:rPr>
          <w:fldChar w:fldCharType="end"/>
        </w:r>
      </w:ins>
    </w:p>
    <w:p w:rsidR="00154C91" w:rsidRPr="00154C91" w:rsidRDefault="00154C91" w:rsidP="00154C91">
      <w:pPr>
        <w:rPr>
          <w:ins w:id="60" w:author="Unknown"/>
          <w:rFonts w:eastAsia="Times New Roman" w:cstheme="minorHAnsi"/>
          <w:sz w:val="20"/>
          <w:szCs w:val="20"/>
        </w:rPr>
      </w:pPr>
      <w:proofErr w:type="gramStart"/>
      <w:ins w:id="61" w:author="Unknown">
        <w:r w:rsidRPr="00154C91">
          <w:rPr>
            <w:rFonts w:eastAsia="Times New Roman" w:cstheme="minorHAnsi"/>
            <w:sz w:val="20"/>
            <w:szCs w:val="20"/>
          </w:rPr>
          <w:t>Question 10.</w:t>
        </w:r>
        <w:proofErr w:type="gramEnd"/>
        <w:r w:rsidRPr="00154C91">
          <w:rPr>
            <w:rFonts w:eastAsia="Times New Roman" w:cstheme="minorHAnsi"/>
            <w:sz w:val="20"/>
            <w:szCs w:val="20"/>
          </w:rPr>
          <w:t xml:space="preserve"> Why Water For Pharmaceutical Use Is Always Kept In Close Loop In Continuous Circulation?</w:t>
        </w:r>
      </w:ins>
    </w:p>
    <w:p w:rsidR="00154C91" w:rsidRPr="00154C91" w:rsidRDefault="00154C91" w:rsidP="00154C91">
      <w:pPr>
        <w:rPr>
          <w:ins w:id="62" w:author="Unknown"/>
          <w:rFonts w:eastAsia="Times New Roman" w:cstheme="minorHAnsi"/>
          <w:sz w:val="20"/>
          <w:szCs w:val="20"/>
        </w:rPr>
      </w:pPr>
      <w:proofErr w:type="gramStart"/>
      <w:ins w:id="63" w:author="Unknown">
        <w:r w:rsidRPr="00154C91">
          <w:rPr>
            <w:rFonts w:eastAsia="Times New Roman" w:cstheme="minorHAnsi"/>
            <w:color w:val="2DA506"/>
            <w:sz w:val="20"/>
            <w:szCs w:val="20"/>
          </w:rPr>
          <w:t>Answer :</w:t>
        </w:r>
        <w:proofErr w:type="gramEnd"/>
      </w:ins>
    </w:p>
    <w:p w:rsidR="00154C91" w:rsidRPr="00154C91" w:rsidRDefault="00154C91" w:rsidP="00154C91">
      <w:pPr>
        <w:rPr>
          <w:ins w:id="64" w:author="Unknown"/>
          <w:rFonts w:eastAsia="Times New Roman" w:cstheme="minorHAnsi"/>
          <w:sz w:val="20"/>
          <w:szCs w:val="20"/>
        </w:rPr>
      </w:pPr>
      <w:ins w:id="65" w:author="Unknown">
        <w:r w:rsidRPr="00154C91">
          <w:rPr>
            <w:rFonts w:eastAsia="Times New Roman" w:cstheme="minorHAnsi"/>
            <w:sz w:val="20"/>
            <w:szCs w:val="20"/>
          </w:rPr>
          <w:t xml:space="preserve">Water is a best medium for many microorganisms, microorganism can be a highly pathogenic which causes serious diseases(many diseases are  water born), these pathogens infect after consumption of contaminated water, microorganisms tend to settle on a surface if water is allowed to stand in a stagnant position for few hours, these settled microorganism form a film over the surface of vessel and piping, such film formed by microorganisms is also called as </w:t>
        </w:r>
        <w:proofErr w:type="spellStart"/>
        <w:r w:rsidRPr="00154C91">
          <w:rPr>
            <w:rFonts w:eastAsia="Times New Roman" w:cstheme="minorHAnsi"/>
            <w:sz w:val="20"/>
            <w:szCs w:val="20"/>
          </w:rPr>
          <w:t>biofilm</w:t>
        </w:r>
        <w:proofErr w:type="spellEnd"/>
        <w:r w:rsidRPr="00154C91">
          <w:rPr>
            <w:rFonts w:eastAsia="Times New Roman" w:cstheme="minorHAnsi"/>
            <w:sz w:val="20"/>
            <w:szCs w:val="20"/>
          </w:rPr>
          <w:t xml:space="preserve">, </w:t>
        </w:r>
        <w:proofErr w:type="spellStart"/>
        <w:r w:rsidRPr="00154C91">
          <w:rPr>
            <w:rFonts w:eastAsia="Times New Roman" w:cstheme="minorHAnsi"/>
            <w:sz w:val="20"/>
            <w:szCs w:val="20"/>
          </w:rPr>
          <w:t>biofilms</w:t>
        </w:r>
        <w:proofErr w:type="spellEnd"/>
        <w:r w:rsidRPr="00154C91">
          <w:rPr>
            <w:rFonts w:eastAsia="Times New Roman" w:cstheme="minorHAnsi"/>
            <w:sz w:val="20"/>
            <w:szCs w:val="20"/>
          </w:rPr>
          <w:t xml:space="preserve"> are very difficult of remove, once a </w:t>
        </w:r>
        <w:proofErr w:type="spellStart"/>
        <w:r w:rsidRPr="00154C91">
          <w:rPr>
            <w:rFonts w:eastAsia="Times New Roman" w:cstheme="minorHAnsi"/>
            <w:sz w:val="20"/>
            <w:szCs w:val="20"/>
          </w:rPr>
          <w:t>biofilm</w:t>
        </w:r>
        <w:proofErr w:type="spellEnd"/>
        <w:r w:rsidRPr="00154C91">
          <w:rPr>
            <w:rFonts w:eastAsia="Times New Roman" w:cstheme="minorHAnsi"/>
            <w:sz w:val="20"/>
            <w:szCs w:val="20"/>
          </w:rPr>
          <w:t xml:space="preserve"> is formed at a particular point then that point may form a </w:t>
        </w:r>
        <w:proofErr w:type="spellStart"/>
        <w:r w:rsidRPr="00154C91">
          <w:rPr>
            <w:rFonts w:eastAsia="Times New Roman" w:cstheme="minorHAnsi"/>
            <w:sz w:val="20"/>
            <w:szCs w:val="20"/>
          </w:rPr>
          <w:t>biofilm</w:t>
        </w:r>
        <w:proofErr w:type="spellEnd"/>
        <w:r w:rsidRPr="00154C91">
          <w:rPr>
            <w:rFonts w:eastAsia="Times New Roman" w:cstheme="minorHAnsi"/>
            <w:sz w:val="20"/>
            <w:szCs w:val="20"/>
          </w:rPr>
          <w:t xml:space="preserve"> again even after cleaning very easily as seed from this point is may not completely get removed effectively.</w:t>
        </w:r>
      </w:ins>
    </w:p>
    <w:p w:rsidR="00154C91" w:rsidRPr="00154C91" w:rsidRDefault="00154C91" w:rsidP="00154C91">
      <w:pPr>
        <w:rPr>
          <w:ins w:id="66" w:author="Unknown"/>
          <w:rFonts w:eastAsia="Times New Roman" w:cstheme="minorHAnsi"/>
          <w:sz w:val="20"/>
          <w:szCs w:val="20"/>
        </w:rPr>
      </w:pPr>
      <w:proofErr w:type="gramStart"/>
      <w:ins w:id="67" w:author="Unknown">
        <w:r w:rsidRPr="00154C91">
          <w:rPr>
            <w:rFonts w:eastAsia="Times New Roman" w:cstheme="minorHAnsi"/>
            <w:sz w:val="20"/>
            <w:szCs w:val="20"/>
          </w:rPr>
          <w:t>Question 11.</w:t>
        </w:r>
        <w:proofErr w:type="gramEnd"/>
        <w:r w:rsidRPr="00154C91">
          <w:rPr>
            <w:rFonts w:eastAsia="Times New Roman" w:cstheme="minorHAnsi"/>
            <w:sz w:val="20"/>
            <w:szCs w:val="20"/>
          </w:rPr>
          <w:t xml:space="preserve"> </w:t>
        </w:r>
        <w:proofErr w:type="spellStart"/>
        <w:r w:rsidRPr="00154C91">
          <w:rPr>
            <w:rFonts w:eastAsia="Times New Roman" w:cstheme="minorHAnsi"/>
            <w:sz w:val="20"/>
            <w:szCs w:val="20"/>
          </w:rPr>
          <w:t>Biofilms</w:t>
        </w:r>
        <w:proofErr w:type="spellEnd"/>
        <w:r w:rsidRPr="00154C91">
          <w:rPr>
            <w:rFonts w:eastAsia="Times New Roman" w:cstheme="minorHAnsi"/>
            <w:sz w:val="20"/>
            <w:szCs w:val="20"/>
          </w:rPr>
          <w:t xml:space="preserve"> Then Can Become A Source Of Microbial Contaminations; Therefore Purified Water After Collection In A Distribution System Is Always Kept In A Closed Loop In A Continuous Circulation.</w:t>
        </w:r>
      </w:ins>
    </w:p>
    <w:p w:rsidR="00154C91" w:rsidRPr="00154C91" w:rsidRDefault="00154C91" w:rsidP="00154C91">
      <w:pPr>
        <w:rPr>
          <w:ins w:id="68" w:author="Unknown"/>
          <w:rFonts w:eastAsia="Times New Roman" w:cstheme="minorHAnsi"/>
          <w:sz w:val="20"/>
          <w:szCs w:val="20"/>
        </w:rPr>
      </w:pPr>
      <w:proofErr w:type="gramStart"/>
      <w:ins w:id="69" w:author="Unknown">
        <w:r w:rsidRPr="00154C91">
          <w:rPr>
            <w:rFonts w:eastAsia="Times New Roman" w:cstheme="minorHAnsi"/>
            <w:color w:val="2DA506"/>
            <w:sz w:val="20"/>
            <w:szCs w:val="20"/>
          </w:rPr>
          <w:t>Answer :</w:t>
        </w:r>
        <w:proofErr w:type="gramEnd"/>
      </w:ins>
    </w:p>
    <w:p w:rsidR="00154C91" w:rsidRPr="00154C91" w:rsidRDefault="00154C91" w:rsidP="00154C91">
      <w:pPr>
        <w:rPr>
          <w:ins w:id="70" w:author="Unknown"/>
          <w:rFonts w:eastAsia="Times New Roman" w:cstheme="minorHAnsi"/>
          <w:sz w:val="20"/>
          <w:szCs w:val="20"/>
        </w:rPr>
      </w:pPr>
      <w:ins w:id="71" w:author="Unknown">
        <w:r w:rsidRPr="00154C91">
          <w:rPr>
            <w:rFonts w:eastAsia="Times New Roman" w:cstheme="minorHAnsi"/>
            <w:sz w:val="20"/>
            <w:szCs w:val="20"/>
          </w:rPr>
          <w:t xml:space="preserve">Water is a best medium for many microorganisms, microorganism can be a highly pathogenic which causes serious diseases(many diseases are  water born), these pathogens infect after consumption of contaminated water, microorganisms tend to settle on a surface if water is allowed to stand in a stagnant position for few hours, these settled microorganism form a film over the surface of vessel and piping, such film formed by microorganisms is also called as </w:t>
        </w:r>
        <w:proofErr w:type="spellStart"/>
        <w:r w:rsidRPr="00154C91">
          <w:rPr>
            <w:rFonts w:eastAsia="Times New Roman" w:cstheme="minorHAnsi"/>
            <w:sz w:val="20"/>
            <w:szCs w:val="20"/>
          </w:rPr>
          <w:t>biofilm</w:t>
        </w:r>
        <w:proofErr w:type="spellEnd"/>
        <w:r w:rsidRPr="00154C91">
          <w:rPr>
            <w:rFonts w:eastAsia="Times New Roman" w:cstheme="minorHAnsi"/>
            <w:sz w:val="20"/>
            <w:szCs w:val="20"/>
          </w:rPr>
          <w:t xml:space="preserve">, </w:t>
        </w:r>
        <w:proofErr w:type="spellStart"/>
        <w:r w:rsidRPr="00154C91">
          <w:rPr>
            <w:rFonts w:eastAsia="Times New Roman" w:cstheme="minorHAnsi"/>
            <w:sz w:val="20"/>
            <w:szCs w:val="20"/>
          </w:rPr>
          <w:t>biofilms</w:t>
        </w:r>
        <w:proofErr w:type="spellEnd"/>
        <w:r w:rsidRPr="00154C91">
          <w:rPr>
            <w:rFonts w:eastAsia="Times New Roman" w:cstheme="minorHAnsi"/>
            <w:sz w:val="20"/>
            <w:szCs w:val="20"/>
          </w:rPr>
          <w:t xml:space="preserve"> are very difficult of remove, once a </w:t>
        </w:r>
        <w:proofErr w:type="spellStart"/>
        <w:r w:rsidRPr="00154C91">
          <w:rPr>
            <w:rFonts w:eastAsia="Times New Roman" w:cstheme="minorHAnsi"/>
            <w:sz w:val="20"/>
            <w:szCs w:val="20"/>
          </w:rPr>
          <w:t>biofilm</w:t>
        </w:r>
        <w:proofErr w:type="spellEnd"/>
        <w:r w:rsidRPr="00154C91">
          <w:rPr>
            <w:rFonts w:eastAsia="Times New Roman" w:cstheme="minorHAnsi"/>
            <w:sz w:val="20"/>
            <w:szCs w:val="20"/>
          </w:rPr>
          <w:t xml:space="preserve"> is formed at a particular point then that point may form a </w:t>
        </w:r>
        <w:proofErr w:type="spellStart"/>
        <w:r w:rsidRPr="00154C91">
          <w:rPr>
            <w:rFonts w:eastAsia="Times New Roman" w:cstheme="minorHAnsi"/>
            <w:sz w:val="20"/>
            <w:szCs w:val="20"/>
          </w:rPr>
          <w:t>biofilm</w:t>
        </w:r>
        <w:proofErr w:type="spellEnd"/>
        <w:r w:rsidRPr="00154C91">
          <w:rPr>
            <w:rFonts w:eastAsia="Times New Roman" w:cstheme="minorHAnsi"/>
            <w:sz w:val="20"/>
            <w:szCs w:val="20"/>
          </w:rPr>
          <w:t xml:space="preserve"> again even after cleaning very easily as seed from this point is may not completely get removed effectively.</w:t>
        </w:r>
      </w:ins>
    </w:p>
    <w:p w:rsidR="00154C91" w:rsidRPr="00154C91" w:rsidRDefault="00154C91" w:rsidP="00154C91">
      <w:pPr>
        <w:rPr>
          <w:ins w:id="72" w:author="Unknown"/>
          <w:rFonts w:eastAsia="Times New Roman" w:cstheme="minorHAnsi"/>
          <w:sz w:val="20"/>
          <w:szCs w:val="20"/>
        </w:rPr>
      </w:pPr>
      <w:ins w:id="73" w:author="Unknown">
        <w:r w:rsidRPr="00154C91">
          <w:rPr>
            <w:rFonts w:eastAsia="Times New Roman" w:cstheme="minorHAnsi"/>
            <w:sz w:val="20"/>
            <w:szCs w:val="20"/>
          </w:rPr>
          <w:fldChar w:fldCharType="begin"/>
        </w:r>
        <w:r w:rsidRPr="00154C91">
          <w:rPr>
            <w:rFonts w:eastAsia="Times New Roman" w:cstheme="minorHAnsi"/>
            <w:sz w:val="20"/>
            <w:szCs w:val="20"/>
          </w:rPr>
          <w:instrText xml:space="preserve"> HYPERLINK "https://www.wisdomjobs.com/e-university/medical-school-interview-questions.html" \o "Medical School Interview Questions" </w:instrText>
        </w:r>
        <w:r w:rsidRPr="00154C91">
          <w:rPr>
            <w:rFonts w:eastAsia="Times New Roman" w:cstheme="minorHAnsi"/>
            <w:sz w:val="20"/>
            <w:szCs w:val="20"/>
          </w:rPr>
          <w:fldChar w:fldCharType="separate"/>
        </w:r>
        <w:r w:rsidRPr="00154C91">
          <w:rPr>
            <w:rFonts w:eastAsia="Times New Roman" w:cstheme="minorHAnsi"/>
            <w:color w:val="337AB7"/>
            <w:sz w:val="20"/>
            <w:szCs w:val="20"/>
          </w:rPr>
          <w:t>Medical School Interview Questions</w:t>
        </w:r>
        <w:r w:rsidRPr="00154C91">
          <w:rPr>
            <w:rFonts w:eastAsia="Times New Roman" w:cstheme="minorHAnsi"/>
            <w:sz w:val="20"/>
            <w:szCs w:val="20"/>
          </w:rPr>
          <w:fldChar w:fldCharType="end"/>
        </w:r>
      </w:ins>
    </w:p>
    <w:p w:rsidR="00154C91" w:rsidRPr="00154C91" w:rsidRDefault="00154C91" w:rsidP="00154C91">
      <w:pPr>
        <w:rPr>
          <w:ins w:id="74" w:author="Unknown"/>
          <w:rFonts w:eastAsia="Times New Roman" w:cstheme="minorHAnsi"/>
          <w:sz w:val="20"/>
          <w:szCs w:val="20"/>
        </w:rPr>
      </w:pPr>
      <w:proofErr w:type="gramStart"/>
      <w:ins w:id="75" w:author="Unknown">
        <w:r w:rsidRPr="00154C91">
          <w:rPr>
            <w:rFonts w:eastAsia="Times New Roman" w:cstheme="minorHAnsi"/>
            <w:sz w:val="20"/>
            <w:szCs w:val="20"/>
          </w:rPr>
          <w:t>Question 12.</w:t>
        </w:r>
        <w:proofErr w:type="gramEnd"/>
        <w:r w:rsidRPr="00154C91">
          <w:rPr>
            <w:rFonts w:eastAsia="Times New Roman" w:cstheme="minorHAnsi"/>
            <w:sz w:val="20"/>
            <w:szCs w:val="20"/>
          </w:rPr>
          <w:t xml:space="preserve"> Water For Pharmaceutical Use Shall Be Free </w:t>
        </w:r>
        <w:proofErr w:type="spellStart"/>
        <w:r w:rsidRPr="00154C91">
          <w:rPr>
            <w:rFonts w:eastAsia="Times New Roman" w:cstheme="minorHAnsi"/>
            <w:sz w:val="20"/>
            <w:szCs w:val="20"/>
          </w:rPr>
          <w:t>Cations</w:t>
        </w:r>
        <w:proofErr w:type="gramStart"/>
        <w:r w:rsidRPr="00154C91">
          <w:rPr>
            <w:rFonts w:eastAsia="Times New Roman" w:cstheme="minorHAnsi"/>
            <w:sz w:val="20"/>
            <w:szCs w:val="20"/>
          </w:rPr>
          <w:t>,anions</w:t>
        </w:r>
        <w:proofErr w:type="spellEnd"/>
        <w:proofErr w:type="gramEnd"/>
        <w:r w:rsidRPr="00154C91">
          <w:rPr>
            <w:rFonts w:eastAsia="Times New Roman" w:cstheme="minorHAnsi"/>
            <w:sz w:val="20"/>
            <w:szCs w:val="20"/>
          </w:rPr>
          <w:t xml:space="preserve"> And Other Impurities Why ?</w:t>
        </w:r>
      </w:ins>
    </w:p>
    <w:p w:rsidR="00154C91" w:rsidRPr="00154C91" w:rsidRDefault="00154C91" w:rsidP="00154C91">
      <w:pPr>
        <w:rPr>
          <w:ins w:id="76" w:author="Unknown"/>
          <w:rFonts w:eastAsia="Times New Roman" w:cstheme="minorHAnsi"/>
          <w:sz w:val="20"/>
          <w:szCs w:val="20"/>
        </w:rPr>
      </w:pPr>
      <w:proofErr w:type="gramStart"/>
      <w:ins w:id="77" w:author="Unknown">
        <w:r w:rsidRPr="00154C91">
          <w:rPr>
            <w:rFonts w:eastAsia="Times New Roman" w:cstheme="minorHAnsi"/>
            <w:color w:val="2DA506"/>
            <w:sz w:val="20"/>
            <w:szCs w:val="20"/>
          </w:rPr>
          <w:t>Answer :</w:t>
        </w:r>
        <w:proofErr w:type="gramEnd"/>
      </w:ins>
    </w:p>
    <w:p w:rsidR="00154C91" w:rsidRPr="00154C91" w:rsidRDefault="00154C91" w:rsidP="00154C91">
      <w:pPr>
        <w:rPr>
          <w:ins w:id="78" w:author="Unknown"/>
          <w:rFonts w:eastAsia="Times New Roman" w:cstheme="minorHAnsi"/>
          <w:sz w:val="20"/>
          <w:szCs w:val="20"/>
        </w:rPr>
      </w:pPr>
      <w:ins w:id="79" w:author="Unknown">
        <w:r w:rsidRPr="00154C91">
          <w:rPr>
            <w:rFonts w:eastAsia="Times New Roman" w:cstheme="minorHAnsi"/>
            <w:sz w:val="20"/>
            <w:szCs w:val="20"/>
          </w:rPr>
          <w:lastRenderedPageBreak/>
          <w:t xml:space="preserve">Water for pharmaceutical must be free from inorganic as well as organic impurities, minerals, and heavy metals. Some impurities like calcium, magnesium, ferrous are responsible for degradation of drug molecule, many </w:t>
        </w:r>
        <w:proofErr w:type="spellStart"/>
        <w:r w:rsidRPr="00154C91">
          <w:rPr>
            <w:rFonts w:eastAsia="Times New Roman" w:cstheme="minorHAnsi"/>
            <w:sz w:val="20"/>
            <w:szCs w:val="20"/>
          </w:rPr>
          <w:t>cations</w:t>
        </w:r>
        <w:proofErr w:type="spellEnd"/>
        <w:r w:rsidRPr="00154C91">
          <w:rPr>
            <w:rFonts w:eastAsia="Times New Roman" w:cstheme="minorHAnsi"/>
            <w:sz w:val="20"/>
            <w:szCs w:val="20"/>
          </w:rPr>
          <w:t xml:space="preserve"> like ferrous and calcium magnesium act as catalysts in degradation reaction of drug molecule, anions like chloride are highly active they participate in </w:t>
        </w:r>
        <w:proofErr w:type="spellStart"/>
        <w:r w:rsidRPr="00154C91">
          <w:rPr>
            <w:rFonts w:eastAsia="Times New Roman" w:cstheme="minorHAnsi"/>
            <w:sz w:val="20"/>
            <w:szCs w:val="20"/>
          </w:rPr>
          <w:t>nucliophylic</w:t>
        </w:r>
        <w:proofErr w:type="spellEnd"/>
        <w:r w:rsidRPr="00154C91">
          <w:rPr>
            <w:rFonts w:eastAsia="Times New Roman" w:cstheme="minorHAnsi"/>
            <w:sz w:val="20"/>
            <w:szCs w:val="20"/>
          </w:rPr>
          <w:t xml:space="preserve"> substitution reactions, where in they break a double bond between -C=C- in to a single bond as CL –CH-CH2- , which a reason why we observe that color dies tend to fed in presence of chlorine as most of the dies used are </w:t>
        </w:r>
        <w:proofErr w:type="spellStart"/>
        <w:r w:rsidRPr="00154C91">
          <w:rPr>
            <w:rFonts w:eastAsia="Times New Roman" w:cstheme="minorHAnsi"/>
            <w:sz w:val="20"/>
            <w:szCs w:val="20"/>
          </w:rPr>
          <w:t>diazo</w:t>
        </w:r>
        <w:proofErr w:type="spellEnd"/>
        <w:r w:rsidRPr="00154C91">
          <w:rPr>
            <w:rFonts w:eastAsia="Times New Roman" w:cstheme="minorHAnsi"/>
            <w:sz w:val="20"/>
            <w:szCs w:val="20"/>
          </w:rPr>
          <w:t xml:space="preserve"> compounds which has plenty of places for </w:t>
        </w:r>
        <w:proofErr w:type="spellStart"/>
        <w:r w:rsidRPr="00154C91">
          <w:rPr>
            <w:rFonts w:eastAsia="Times New Roman" w:cstheme="minorHAnsi"/>
            <w:sz w:val="20"/>
            <w:szCs w:val="20"/>
          </w:rPr>
          <w:t>nucliophylic</w:t>
        </w:r>
        <w:proofErr w:type="spellEnd"/>
        <w:r w:rsidRPr="00154C91">
          <w:rPr>
            <w:rFonts w:eastAsia="Times New Roman" w:cstheme="minorHAnsi"/>
            <w:sz w:val="20"/>
            <w:szCs w:val="20"/>
          </w:rPr>
          <w:t xml:space="preserve"> substitution reactions, which is also a reason why stability of drug is drastically affected in presence of </w:t>
        </w:r>
        <w:proofErr w:type="spellStart"/>
        <w:r w:rsidRPr="00154C91">
          <w:rPr>
            <w:rFonts w:eastAsia="Times New Roman" w:cstheme="minorHAnsi"/>
            <w:sz w:val="20"/>
            <w:szCs w:val="20"/>
          </w:rPr>
          <w:t>cations</w:t>
        </w:r>
        <w:proofErr w:type="spellEnd"/>
        <w:r w:rsidRPr="00154C91">
          <w:rPr>
            <w:rFonts w:eastAsia="Times New Roman" w:cstheme="minorHAnsi"/>
            <w:sz w:val="20"/>
            <w:szCs w:val="20"/>
          </w:rPr>
          <w:t xml:space="preserve"> and anions from mineral origin present in water.</w:t>
        </w:r>
      </w:ins>
    </w:p>
    <w:p w:rsidR="00154C91" w:rsidRPr="00154C91" w:rsidRDefault="00154C91" w:rsidP="00154C91">
      <w:pPr>
        <w:rPr>
          <w:ins w:id="80" w:author="Unknown"/>
          <w:rFonts w:eastAsia="Times New Roman" w:cstheme="minorHAnsi"/>
          <w:sz w:val="20"/>
          <w:szCs w:val="20"/>
        </w:rPr>
      </w:pPr>
      <w:ins w:id="81" w:author="Unknown">
        <w:r w:rsidRPr="00154C91">
          <w:rPr>
            <w:rFonts w:eastAsia="Times New Roman" w:cstheme="minorHAnsi"/>
            <w:sz w:val="20"/>
            <w:szCs w:val="20"/>
          </w:rPr>
          <w:fldChar w:fldCharType="begin"/>
        </w:r>
        <w:r w:rsidRPr="00154C91">
          <w:rPr>
            <w:rFonts w:eastAsia="Times New Roman" w:cstheme="minorHAnsi"/>
            <w:sz w:val="20"/>
            <w:szCs w:val="20"/>
          </w:rPr>
          <w:instrText xml:space="preserve"> HYPERLINK "https://www.wisdomjobs.com/e-university/medical-terminology-adaptive-practice-tests-119-327209" \o "Medical Terminology(Adaptive*) Interview Questions" </w:instrText>
        </w:r>
        <w:r w:rsidRPr="00154C91">
          <w:rPr>
            <w:rFonts w:eastAsia="Times New Roman" w:cstheme="minorHAnsi"/>
            <w:sz w:val="20"/>
            <w:szCs w:val="20"/>
          </w:rPr>
          <w:fldChar w:fldCharType="separate"/>
        </w:r>
        <w:r w:rsidRPr="00154C91">
          <w:rPr>
            <w:rFonts w:eastAsia="Times New Roman" w:cstheme="minorHAnsi"/>
            <w:color w:val="337AB7"/>
            <w:sz w:val="20"/>
            <w:szCs w:val="20"/>
          </w:rPr>
          <w:t xml:space="preserve">Medical </w:t>
        </w:r>
        <w:proofErr w:type="gramStart"/>
        <w:r w:rsidRPr="00154C91">
          <w:rPr>
            <w:rFonts w:eastAsia="Times New Roman" w:cstheme="minorHAnsi"/>
            <w:color w:val="337AB7"/>
            <w:sz w:val="20"/>
            <w:szCs w:val="20"/>
          </w:rPr>
          <w:t>Terminology(</w:t>
        </w:r>
        <w:proofErr w:type="gramEnd"/>
        <w:r w:rsidRPr="00154C91">
          <w:rPr>
            <w:rFonts w:eastAsia="Times New Roman" w:cstheme="minorHAnsi"/>
            <w:color w:val="337AB7"/>
            <w:sz w:val="20"/>
            <w:szCs w:val="20"/>
          </w:rPr>
          <w:t>Adaptive*) Interview Questions</w:t>
        </w:r>
        <w:r w:rsidRPr="00154C91">
          <w:rPr>
            <w:rFonts w:eastAsia="Times New Roman" w:cstheme="minorHAnsi"/>
            <w:sz w:val="20"/>
            <w:szCs w:val="20"/>
          </w:rPr>
          <w:fldChar w:fldCharType="end"/>
        </w:r>
      </w:ins>
    </w:p>
    <w:p w:rsidR="00154C91" w:rsidRPr="00154C91" w:rsidRDefault="00154C91" w:rsidP="00154C91">
      <w:pPr>
        <w:rPr>
          <w:ins w:id="82" w:author="Unknown"/>
          <w:rFonts w:eastAsia="Times New Roman" w:cstheme="minorHAnsi"/>
          <w:sz w:val="20"/>
          <w:szCs w:val="20"/>
        </w:rPr>
      </w:pPr>
      <w:proofErr w:type="gramStart"/>
      <w:ins w:id="83" w:author="Unknown">
        <w:r w:rsidRPr="00154C91">
          <w:rPr>
            <w:rFonts w:eastAsia="Times New Roman" w:cstheme="minorHAnsi"/>
            <w:sz w:val="20"/>
            <w:szCs w:val="20"/>
          </w:rPr>
          <w:t>Question 13.</w:t>
        </w:r>
        <w:proofErr w:type="gramEnd"/>
        <w:r w:rsidRPr="00154C91">
          <w:rPr>
            <w:rFonts w:eastAsia="Times New Roman" w:cstheme="minorHAnsi"/>
            <w:sz w:val="20"/>
            <w:szCs w:val="20"/>
          </w:rPr>
          <w:t xml:space="preserve"> Water For Pharmaceutical Use Shall Be Free Heavy Metals </w:t>
        </w:r>
        <w:proofErr w:type="gramStart"/>
        <w:r w:rsidRPr="00154C91">
          <w:rPr>
            <w:rFonts w:eastAsia="Times New Roman" w:cstheme="minorHAnsi"/>
            <w:sz w:val="20"/>
            <w:szCs w:val="20"/>
          </w:rPr>
          <w:t>Why ?</w:t>
        </w:r>
        <w:proofErr w:type="gramEnd"/>
      </w:ins>
    </w:p>
    <w:p w:rsidR="00154C91" w:rsidRPr="00154C91" w:rsidRDefault="00154C91" w:rsidP="00154C91">
      <w:pPr>
        <w:rPr>
          <w:ins w:id="84" w:author="Unknown"/>
          <w:rFonts w:eastAsia="Times New Roman" w:cstheme="minorHAnsi"/>
          <w:sz w:val="20"/>
          <w:szCs w:val="20"/>
        </w:rPr>
      </w:pPr>
      <w:proofErr w:type="gramStart"/>
      <w:ins w:id="85" w:author="Unknown">
        <w:r w:rsidRPr="00154C91">
          <w:rPr>
            <w:rFonts w:eastAsia="Times New Roman" w:cstheme="minorHAnsi"/>
            <w:color w:val="2DA506"/>
            <w:sz w:val="20"/>
            <w:szCs w:val="20"/>
          </w:rPr>
          <w:t>Answer :</w:t>
        </w:r>
        <w:proofErr w:type="gramEnd"/>
      </w:ins>
    </w:p>
    <w:p w:rsidR="00154C91" w:rsidRPr="00154C91" w:rsidRDefault="00154C91" w:rsidP="00154C91">
      <w:pPr>
        <w:rPr>
          <w:ins w:id="86" w:author="Unknown"/>
          <w:rFonts w:eastAsia="Times New Roman" w:cstheme="minorHAnsi"/>
          <w:sz w:val="20"/>
          <w:szCs w:val="20"/>
        </w:rPr>
      </w:pPr>
      <w:ins w:id="87" w:author="Unknown">
        <w:r w:rsidRPr="00154C91">
          <w:rPr>
            <w:rFonts w:eastAsia="Times New Roman" w:cstheme="minorHAnsi"/>
            <w:sz w:val="20"/>
            <w:szCs w:val="20"/>
          </w:rPr>
          <w:t xml:space="preserve">Heavy metals like lead and arsenic are highly cumulative </w:t>
        </w:r>
        <w:proofErr w:type="spellStart"/>
        <w:r w:rsidRPr="00154C91">
          <w:rPr>
            <w:rFonts w:eastAsia="Times New Roman" w:cstheme="minorHAnsi"/>
            <w:sz w:val="20"/>
            <w:szCs w:val="20"/>
          </w:rPr>
          <w:t>neurotoxic</w:t>
        </w:r>
        <w:proofErr w:type="spellEnd"/>
        <w:r w:rsidRPr="00154C91">
          <w:rPr>
            <w:rFonts w:eastAsia="Times New Roman" w:cstheme="minorHAnsi"/>
            <w:sz w:val="20"/>
            <w:szCs w:val="20"/>
          </w:rPr>
          <w:t xml:space="preserve"> metals, heavy metals are not eliminated out of our body easily like other drugs and molecules but heavy metals bind with proteins and tend to get accumulated in fatty tissues, nerve tissue is most likely to get damaged by heavy metals, heavy metal causes nervous tissue damage there for water must be free from heavy metals.</w:t>
        </w:r>
      </w:ins>
    </w:p>
    <w:p w:rsidR="00154C91" w:rsidRPr="00154C91" w:rsidRDefault="00154C91" w:rsidP="00154C91">
      <w:pPr>
        <w:rPr>
          <w:ins w:id="88" w:author="Unknown"/>
          <w:rFonts w:eastAsia="Times New Roman" w:cstheme="minorHAnsi"/>
          <w:sz w:val="20"/>
          <w:szCs w:val="20"/>
        </w:rPr>
      </w:pPr>
      <w:proofErr w:type="gramStart"/>
      <w:ins w:id="89" w:author="Unknown">
        <w:r w:rsidRPr="00154C91">
          <w:rPr>
            <w:rFonts w:eastAsia="Times New Roman" w:cstheme="minorHAnsi"/>
            <w:sz w:val="20"/>
            <w:szCs w:val="20"/>
          </w:rPr>
          <w:t>Question 14.</w:t>
        </w:r>
        <w:proofErr w:type="gramEnd"/>
        <w:r w:rsidRPr="00154C91">
          <w:rPr>
            <w:rFonts w:eastAsia="Times New Roman" w:cstheme="minorHAnsi"/>
            <w:sz w:val="20"/>
            <w:szCs w:val="20"/>
          </w:rPr>
          <w:t xml:space="preserve"> Brazil Falls Under Which Climatic </w:t>
        </w:r>
        <w:proofErr w:type="gramStart"/>
        <w:r w:rsidRPr="00154C91">
          <w:rPr>
            <w:rFonts w:eastAsia="Times New Roman" w:cstheme="minorHAnsi"/>
            <w:sz w:val="20"/>
            <w:szCs w:val="20"/>
          </w:rPr>
          <w:t>Zone ?</w:t>
        </w:r>
        <w:proofErr w:type="gramEnd"/>
      </w:ins>
    </w:p>
    <w:p w:rsidR="00154C91" w:rsidRPr="00154C91" w:rsidRDefault="00154C91" w:rsidP="00154C91">
      <w:pPr>
        <w:rPr>
          <w:ins w:id="90" w:author="Unknown"/>
          <w:rFonts w:eastAsia="Times New Roman" w:cstheme="minorHAnsi"/>
          <w:sz w:val="20"/>
          <w:szCs w:val="20"/>
        </w:rPr>
      </w:pPr>
      <w:proofErr w:type="gramStart"/>
      <w:ins w:id="91" w:author="Unknown">
        <w:r w:rsidRPr="00154C91">
          <w:rPr>
            <w:rFonts w:eastAsia="Times New Roman" w:cstheme="minorHAnsi"/>
            <w:color w:val="2DA506"/>
            <w:sz w:val="20"/>
            <w:szCs w:val="20"/>
          </w:rPr>
          <w:t>Answer :</w:t>
        </w:r>
        <w:proofErr w:type="gramEnd"/>
      </w:ins>
    </w:p>
    <w:p w:rsidR="00154C91" w:rsidRPr="00154C91" w:rsidRDefault="00154C91" w:rsidP="00154C91">
      <w:pPr>
        <w:rPr>
          <w:ins w:id="92" w:author="Unknown"/>
          <w:rFonts w:eastAsia="Times New Roman" w:cstheme="minorHAnsi"/>
          <w:sz w:val="20"/>
          <w:szCs w:val="20"/>
        </w:rPr>
      </w:pPr>
      <w:ins w:id="93" w:author="Unknown">
        <w:r w:rsidRPr="00154C91">
          <w:rPr>
            <w:rFonts w:eastAsia="Times New Roman" w:cstheme="minorHAnsi"/>
            <w:sz w:val="20"/>
            <w:szCs w:val="20"/>
          </w:rPr>
          <w:t xml:space="preserve">Zone IVB (30 degree </w:t>
        </w:r>
        <w:proofErr w:type="spellStart"/>
        <w:r w:rsidRPr="00154C91">
          <w:rPr>
            <w:rFonts w:eastAsia="Times New Roman" w:cstheme="minorHAnsi"/>
            <w:sz w:val="20"/>
            <w:szCs w:val="20"/>
          </w:rPr>
          <w:t>celsius</w:t>
        </w:r>
        <w:proofErr w:type="spellEnd"/>
        <w:r w:rsidRPr="00154C91">
          <w:rPr>
            <w:rFonts w:eastAsia="Times New Roman" w:cstheme="minorHAnsi"/>
            <w:sz w:val="20"/>
            <w:szCs w:val="20"/>
          </w:rPr>
          <w:t xml:space="preserve"> </w:t>
        </w:r>
        <w:proofErr w:type="gramStart"/>
        <w:r w:rsidRPr="00154C91">
          <w:rPr>
            <w:rFonts w:eastAsia="Times New Roman" w:cstheme="minorHAnsi"/>
            <w:sz w:val="20"/>
            <w:szCs w:val="20"/>
          </w:rPr>
          <w:t>and  75</w:t>
        </w:r>
        <w:proofErr w:type="gramEnd"/>
        <w:r w:rsidRPr="00154C91">
          <w:rPr>
            <w:rFonts w:eastAsia="Times New Roman" w:cstheme="minorHAnsi"/>
            <w:sz w:val="20"/>
            <w:szCs w:val="20"/>
          </w:rPr>
          <w:t>% relative humidity)</w:t>
        </w:r>
      </w:ins>
    </w:p>
    <w:p w:rsidR="00154C91" w:rsidRPr="00154C91" w:rsidRDefault="00154C91" w:rsidP="00154C91">
      <w:pPr>
        <w:rPr>
          <w:ins w:id="94" w:author="Unknown"/>
          <w:rFonts w:eastAsia="Times New Roman" w:cstheme="minorHAnsi"/>
          <w:sz w:val="20"/>
          <w:szCs w:val="20"/>
        </w:rPr>
      </w:pPr>
      <w:proofErr w:type="gramStart"/>
      <w:ins w:id="95" w:author="Unknown">
        <w:r w:rsidRPr="00154C91">
          <w:rPr>
            <w:rFonts w:eastAsia="Times New Roman" w:cstheme="minorHAnsi"/>
            <w:sz w:val="20"/>
            <w:szCs w:val="20"/>
          </w:rPr>
          <w:t>Question 15.</w:t>
        </w:r>
        <w:proofErr w:type="gramEnd"/>
        <w:r w:rsidRPr="00154C91">
          <w:rPr>
            <w:rFonts w:eastAsia="Times New Roman" w:cstheme="minorHAnsi"/>
            <w:sz w:val="20"/>
            <w:szCs w:val="20"/>
          </w:rPr>
          <w:t xml:space="preserve"> Change In The Size Or Shape Of The Original Container Requires Any Stability Study?</w:t>
        </w:r>
      </w:ins>
    </w:p>
    <w:p w:rsidR="00154C91" w:rsidRPr="00154C91" w:rsidRDefault="00154C91" w:rsidP="00154C91">
      <w:pPr>
        <w:rPr>
          <w:ins w:id="96" w:author="Unknown"/>
          <w:rFonts w:eastAsia="Times New Roman" w:cstheme="minorHAnsi"/>
          <w:sz w:val="20"/>
          <w:szCs w:val="20"/>
        </w:rPr>
      </w:pPr>
      <w:proofErr w:type="gramStart"/>
      <w:ins w:id="97" w:author="Unknown">
        <w:r w:rsidRPr="00154C91">
          <w:rPr>
            <w:rFonts w:eastAsia="Times New Roman" w:cstheme="minorHAnsi"/>
            <w:color w:val="2DA506"/>
            <w:sz w:val="20"/>
            <w:szCs w:val="20"/>
          </w:rPr>
          <w:t>Answer :</w:t>
        </w:r>
        <w:proofErr w:type="gramEnd"/>
      </w:ins>
    </w:p>
    <w:p w:rsidR="00154C91" w:rsidRPr="00154C91" w:rsidRDefault="00154C91" w:rsidP="00154C91">
      <w:pPr>
        <w:rPr>
          <w:ins w:id="98" w:author="Unknown"/>
          <w:rFonts w:eastAsia="Times New Roman" w:cstheme="minorHAnsi"/>
          <w:sz w:val="20"/>
          <w:szCs w:val="20"/>
        </w:rPr>
      </w:pPr>
      <w:ins w:id="99" w:author="Unknown">
        <w:r w:rsidRPr="00154C91">
          <w:rPr>
            <w:rFonts w:eastAsia="Times New Roman" w:cstheme="minorHAnsi"/>
            <w:sz w:val="20"/>
            <w:szCs w:val="20"/>
          </w:rPr>
          <w:t>Change in the size or shape of the original container may not necessitate the initiation of new stability study.</w:t>
        </w:r>
      </w:ins>
    </w:p>
    <w:p w:rsidR="00154C91" w:rsidRPr="00154C91" w:rsidRDefault="00154C91" w:rsidP="00154C91">
      <w:pPr>
        <w:rPr>
          <w:ins w:id="100" w:author="Unknown"/>
          <w:rFonts w:eastAsia="Times New Roman" w:cstheme="minorHAnsi"/>
          <w:sz w:val="20"/>
          <w:szCs w:val="20"/>
        </w:rPr>
      </w:pPr>
      <w:ins w:id="101" w:author="Unknown">
        <w:r w:rsidRPr="00154C91">
          <w:rPr>
            <w:rFonts w:eastAsia="Times New Roman" w:cstheme="minorHAnsi"/>
            <w:sz w:val="20"/>
            <w:szCs w:val="20"/>
          </w:rPr>
          <w:fldChar w:fldCharType="begin"/>
        </w:r>
        <w:r w:rsidRPr="00154C91">
          <w:rPr>
            <w:rFonts w:eastAsia="Times New Roman" w:cstheme="minorHAnsi"/>
            <w:sz w:val="20"/>
            <w:szCs w:val="20"/>
          </w:rPr>
          <w:instrText xml:space="preserve"> HYPERLINK "https://www.wisdomjobs.com/e-university/pharmacist-interview-questions.html" \o "Pharmacist Interview Questions" </w:instrText>
        </w:r>
        <w:r w:rsidRPr="00154C91">
          <w:rPr>
            <w:rFonts w:eastAsia="Times New Roman" w:cstheme="minorHAnsi"/>
            <w:sz w:val="20"/>
            <w:szCs w:val="20"/>
          </w:rPr>
          <w:fldChar w:fldCharType="separate"/>
        </w:r>
        <w:r w:rsidRPr="00154C91">
          <w:rPr>
            <w:rFonts w:eastAsia="Times New Roman" w:cstheme="minorHAnsi"/>
            <w:color w:val="337AB7"/>
            <w:sz w:val="20"/>
            <w:szCs w:val="20"/>
          </w:rPr>
          <w:t>Pharmacist Interview Questions</w:t>
        </w:r>
        <w:r w:rsidRPr="00154C91">
          <w:rPr>
            <w:rFonts w:eastAsia="Times New Roman" w:cstheme="minorHAnsi"/>
            <w:sz w:val="20"/>
            <w:szCs w:val="20"/>
          </w:rPr>
          <w:fldChar w:fldCharType="end"/>
        </w:r>
      </w:ins>
    </w:p>
    <w:p w:rsidR="00154C91" w:rsidRPr="00154C91" w:rsidRDefault="00154C91" w:rsidP="00154C91">
      <w:pPr>
        <w:rPr>
          <w:ins w:id="102" w:author="Unknown"/>
          <w:rFonts w:eastAsia="Times New Roman" w:cstheme="minorHAnsi"/>
          <w:sz w:val="20"/>
          <w:szCs w:val="20"/>
        </w:rPr>
      </w:pPr>
      <w:proofErr w:type="gramStart"/>
      <w:ins w:id="103" w:author="Unknown">
        <w:r w:rsidRPr="00154C91">
          <w:rPr>
            <w:rFonts w:eastAsia="Times New Roman" w:cstheme="minorHAnsi"/>
            <w:sz w:val="20"/>
            <w:szCs w:val="20"/>
          </w:rPr>
          <w:t>Question 16.</w:t>
        </w:r>
        <w:proofErr w:type="gramEnd"/>
        <w:r w:rsidRPr="00154C91">
          <w:rPr>
            <w:rFonts w:eastAsia="Times New Roman" w:cstheme="minorHAnsi"/>
            <w:sz w:val="20"/>
            <w:szCs w:val="20"/>
          </w:rPr>
          <w:t xml:space="preserve"> Forced </w:t>
        </w:r>
        <w:proofErr w:type="gramStart"/>
        <w:r w:rsidRPr="00154C91">
          <w:rPr>
            <w:rFonts w:eastAsia="Times New Roman" w:cstheme="minorHAnsi"/>
            <w:sz w:val="20"/>
            <w:szCs w:val="20"/>
          </w:rPr>
          <w:t>Degradation(</w:t>
        </w:r>
        <w:proofErr w:type="gramEnd"/>
        <w:r w:rsidRPr="00154C91">
          <w:rPr>
            <w:rFonts w:eastAsia="Times New Roman" w:cstheme="minorHAnsi"/>
            <w:sz w:val="20"/>
            <w:szCs w:val="20"/>
          </w:rPr>
          <w:t>stress Testing) And Accelerated Stability Testing Are Same?</w:t>
        </w:r>
      </w:ins>
    </w:p>
    <w:p w:rsidR="00154C91" w:rsidRPr="00154C91" w:rsidRDefault="00154C91" w:rsidP="00154C91">
      <w:pPr>
        <w:rPr>
          <w:ins w:id="104" w:author="Unknown"/>
          <w:rFonts w:eastAsia="Times New Roman" w:cstheme="minorHAnsi"/>
          <w:sz w:val="20"/>
          <w:szCs w:val="20"/>
        </w:rPr>
      </w:pPr>
      <w:proofErr w:type="gramStart"/>
      <w:ins w:id="105" w:author="Unknown">
        <w:r w:rsidRPr="00154C91">
          <w:rPr>
            <w:rFonts w:eastAsia="Times New Roman" w:cstheme="minorHAnsi"/>
            <w:color w:val="2DA506"/>
            <w:sz w:val="20"/>
            <w:szCs w:val="20"/>
          </w:rPr>
          <w:t>Answer :</w:t>
        </w:r>
        <w:proofErr w:type="gramEnd"/>
      </w:ins>
    </w:p>
    <w:p w:rsidR="00154C91" w:rsidRPr="00154C91" w:rsidRDefault="00154C91" w:rsidP="00154C91">
      <w:pPr>
        <w:rPr>
          <w:ins w:id="106" w:author="Unknown"/>
          <w:rFonts w:eastAsia="Times New Roman" w:cstheme="minorHAnsi"/>
          <w:sz w:val="20"/>
          <w:szCs w:val="20"/>
        </w:rPr>
      </w:pPr>
      <w:ins w:id="107" w:author="Unknown">
        <w:r w:rsidRPr="00154C91">
          <w:rPr>
            <w:rFonts w:eastAsia="Times New Roman" w:cstheme="minorHAnsi"/>
            <w:sz w:val="20"/>
            <w:szCs w:val="20"/>
          </w:rPr>
          <w:t>Forced degradation and stress testing are not same. Stress testing is likely to be carried out on a single batch of the drug substance. The testing should include the effect of temperatures (in 10°C increments (e.g., 50°C, 60°C) above that for accelerated testing), humidity (e.g., 75 percent relative humidity or greater) where appropriate, oxidation, and photolysis on the drug substance. The testing should also evaluate the susceptibility of the drug substance to hydrolysis across a wide range of pH values when in solution or suspension. Photo stability testing should be an integral part of stress testing.</w:t>
        </w:r>
      </w:ins>
    </w:p>
    <w:p w:rsidR="00154C91" w:rsidRPr="00154C91" w:rsidRDefault="00154C91" w:rsidP="00154C91">
      <w:pPr>
        <w:rPr>
          <w:ins w:id="108" w:author="Unknown"/>
          <w:rFonts w:eastAsia="Times New Roman" w:cstheme="minorHAnsi"/>
          <w:sz w:val="20"/>
          <w:szCs w:val="20"/>
        </w:rPr>
      </w:pPr>
      <w:proofErr w:type="gramStart"/>
      <w:ins w:id="109" w:author="Unknown">
        <w:r w:rsidRPr="00154C91">
          <w:rPr>
            <w:rFonts w:eastAsia="Times New Roman" w:cstheme="minorHAnsi"/>
            <w:sz w:val="20"/>
            <w:szCs w:val="20"/>
          </w:rPr>
          <w:t>Question 17.</w:t>
        </w:r>
        <w:proofErr w:type="gramEnd"/>
        <w:r w:rsidRPr="00154C91">
          <w:rPr>
            <w:rFonts w:eastAsia="Times New Roman" w:cstheme="minorHAnsi"/>
            <w:sz w:val="20"/>
            <w:szCs w:val="20"/>
          </w:rPr>
          <w:t xml:space="preserve"> According To Who Guidelines What Is The Storage Condition Of Climatic Zone Iva And Zone </w:t>
        </w:r>
        <w:proofErr w:type="spellStart"/>
        <w:r w:rsidRPr="00154C91">
          <w:rPr>
            <w:rFonts w:eastAsia="Times New Roman" w:cstheme="minorHAnsi"/>
            <w:sz w:val="20"/>
            <w:szCs w:val="20"/>
          </w:rPr>
          <w:t>Ivb</w:t>
        </w:r>
        <w:proofErr w:type="spellEnd"/>
        <w:r w:rsidRPr="00154C91">
          <w:rPr>
            <w:rFonts w:eastAsia="Times New Roman" w:cstheme="minorHAnsi"/>
            <w:sz w:val="20"/>
            <w:szCs w:val="20"/>
          </w:rPr>
          <w:t>?</w:t>
        </w:r>
      </w:ins>
    </w:p>
    <w:p w:rsidR="00154C91" w:rsidRPr="00154C91" w:rsidRDefault="00154C91" w:rsidP="00154C91">
      <w:pPr>
        <w:rPr>
          <w:ins w:id="110" w:author="Unknown"/>
          <w:rFonts w:eastAsia="Times New Roman" w:cstheme="minorHAnsi"/>
          <w:sz w:val="20"/>
          <w:szCs w:val="20"/>
        </w:rPr>
      </w:pPr>
      <w:proofErr w:type="gramStart"/>
      <w:ins w:id="111" w:author="Unknown">
        <w:r w:rsidRPr="00154C91">
          <w:rPr>
            <w:rFonts w:eastAsia="Times New Roman" w:cstheme="minorHAnsi"/>
            <w:color w:val="2DA506"/>
            <w:sz w:val="20"/>
            <w:szCs w:val="20"/>
          </w:rPr>
          <w:t>Answer :</w:t>
        </w:r>
        <w:proofErr w:type="gramEnd"/>
      </w:ins>
    </w:p>
    <w:p w:rsidR="00154C91" w:rsidRPr="00154C91" w:rsidRDefault="00154C91" w:rsidP="00154C91">
      <w:pPr>
        <w:rPr>
          <w:ins w:id="112" w:author="Unknown"/>
          <w:rFonts w:eastAsia="Times New Roman" w:cstheme="minorHAnsi"/>
          <w:sz w:val="20"/>
          <w:szCs w:val="20"/>
        </w:rPr>
      </w:pPr>
      <w:ins w:id="113" w:author="Unknown">
        <w:r w:rsidRPr="00154C91">
          <w:rPr>
            <w:rFonts w:eastAsia="Times New Roman" w:cstheme="minorHAnsi"/>
            <w:sz w:val="20"/>
            <w:szCs w:val="20"/>
          </w:rPr>
          <w:t> Zone IV a: 30°C and 65% RH (hot and humid countries)</w:t>
        </w:r>
      </w:ins>
    </w:p>
    <w:p w:rsidR="00154C91" w:rsidRPr="00154C91" w:rsidRDefault="00154C91" w:rsidP="00154C91">
      <w:pPr>
        <w:rPr>
          <w:ins w:id="114" w:author="Unknown"/>
          <w:rFonts w:eastAsia="Times New Roman" w:cstheme="minorHAnsi"/>
          <w:sz w:val="20"/>
          <w:szCs w:val="20"/>
        </w:rPr>
      </w:pPr>
      <w:ins w:id="115" w:author="Unknown">
        <w:r w:rsidRPr="00154C91">
          <w:rPr>
            <w:rFonts w:eastAsia="Times New Roman" w:cstheme="minorHAnsi"/>
            <w:sz w:val="20"/>
            <w:szCs w:val="20"/>
          </w:rPr>
          <w:t>Zone IV b: 30°C and 75% RH (hot and very humid countries</w:t>
        </w:r>
      </w:ins>
    </w:p>
    <w:p w:rsidR="00154C91" w:rsidRPr="00154C91" w:rsidRDefault="00154C91" w:rsidP="00154C91">
      <w:pPr>
        <w:rPr>
          <w:ins w:id="116" w:author="Unknown"/>
          <w:rFonts w:eastAsia="Times New Roman" w:cstheme="minorHAnsi"/>
          <w:sz w:val="20"/>
          <w:szCs w:val="20"/>
        </w:rPr>
      </w:pPr>
      <w:ins w:id="117" w:author="Unknown">
        <w:r w:rsidRPr="00154C91">
          <w:rPr>
            <w:rFonts w:eastAsia="Times New Roman" w:cstheme="minorHAnsi"/>
            <w:sz w:val="20"/>
            <w:szCs w:val="20"/>
          </w:rPr>
          <w:fldChar w:fldCharType="begin"/>
        </w:r>
        <w:r w:rsidRPr="00154C91">
          <w:rPr>
            <w:rFonts w:eastAsia="Times New Roman" w:cstheme="minorHAnsi"/>
            <w:sz w:val="20"/>
            <w:szCs w:val="20"/>
          </w:rPr>
          <w:instrText xml:space="preserve"> HYPERLINK "https://www.wisdomjobs.com/e-university/paramedic-interview-questions.html" \o "Paramedic Interview Questions" </w:instrText>
        </w:r>
        <w:r w:rsidRPr="00154C91">
          <w:rPr>
            <w:rFonts w:eastAsia="Times New Roman" w:cstheme="minorHAnsi"/>
            <w:sz w:val="20"/>
            <w:szCs w:val="20"/>
          </w:rPr>
          <w:fldChar w:fldCharType="separate"/>
        </w:r>
        <w:r w:rsidRPr="00154C91">
          <w:rPr>
            <w:rFonts w:eastAsia="Times New Roman" w:cstheme="minorHAnsi"/>
            <w:color w:val="337AB7"/>
            <w:sz w:val="20"/>
            <w:szCs w:val="20"/>
          </w:rPr>
          <w:t>Paramedic Interview Questions</w:t>
        </w:r>
        <w:r w:rsidRPr="00154C91">
          <w:rPr>
            <w:rFonts w:eastAsia="Times New Roman" w:cstheme="minorHAnsi"/>
            <w:sz w:val="20"/>
            <w:szCs w:val="20"/>
          </w:rPr>
          <w:fldChar w:fldCharType="end"/>
        </w:r>
      </w:ins>
    </w:p>
    <w:p w:rsidR="00154C91" w:rsidRPr="00154C91" w:rsidRDefault="00154C91" w:rsidP="00154C91">
      <w:pPr>
        <w:rPr>
          <w:ins w:id="118" w:author="Unknown"/>
          <w:rFonts w:eastAsia="Times New Roman" w:cstheme="minorHAnsi"/>
          <w:sz w:val="20"/>
          <w:szCs w:val="20"/>
        </w:rPr>
      </w:pPr>
      <w:proofErr w:type="gramStart"/>
      <w:ins w:id="119" w:author="Unknown">
        <w:r w:rsidRPr="00154C91">
          <w:rPr>
            <w:rFonts w:eastAsia="Times New Roman" w:cstheme="minorHAnsi"/>
            <w:sz w:val="20"/>
            <w:szCs w:val="20"/>
          </w:rPr>
          <w:t>Question 18.</w:t>
        </w:r>
        <w:proofErr w:type="gramEnd"/>
        <w:r w:rsidRPr="00154C91">
          <w:rPr>
            <w:rFonts w:eastAsia="Times New Roman" w:cstheme="minorHAnsi"/>
            <w:sz w:val="20"/>
            <w:szCs w:val="20"/>
          </w:rPr>
          <w:t xml:space="preserve"> Countries Comes Under Climatic Zone </w:t>
        </w:r>
        <w:proofErr w:type="spellStart"/>
        <w:r w:rsidRPr="00154C91">
          <w:rPr>
            <w:rFonts w:eastAsia="Times New Roman" w:cstheme="minorHAnsi"/>
            <w:sz w:val="20"/>
            <w:szCs w:val="20"/>
          </w:rPr>
          <w:t>Ivb</w:t>
        </w:r>
        <w:proofErr w:type="spellEnd"/>
        <w:r w:rsidRPr="00154C91">
          <w:rPr>
            <w:rFonts w:eastAsia="Times New Roman" w:cstheme="minorHAnsi"/>
            <w:sz w:val="20"/>
            <w:szCs w:val="20"/>
          </w:rPr>
          <w:t>?</w:t>
        </w:r>
      </w:ins>
    </w:p>
    <w:p w:rsidR="00154C91" w:rsidRPr="00154C91" w:rsidRDefault="00154C91" w:rsidP="00154C91">
      <w:pPr>
        <w:rPr>
          <w:ins w:id="120" w:author="Unknown"/>
          <w:rFonts w:eastAsia="Times New Roman" w:cstheme="minorHAnsi"/>
          <w:sz w:val="20"/>
          <w:szCs w:val="20"/>
        </w:rPr>
      </w:pPr>
      <w:proofErr w:type="gramStart"/>
      <w:ins w:id="121" w:author="Unknown">
        <w:r w:rsidRPr="00154C91">
          <w:rPr>
            <w:rFonts w:eastAsia="Times New Roman" w:cstheme="minorHAnsi"/>
            <w:color w:val="2DA506"/>
            <w:sz w:val="20"/>
            <w:szCs w:val="20"/>
          </w:rPr>
          <w:t>Answer :</w:t>
        </w:r>
        <w:proofErr w:type="gramEnd"/>
      </w:ins>
    </w:p>
    <w:p w:rsidR="00154C91" w:rsidRPr="00154C91" w:rsidRDefault="00154C91" w:rsidP="00154C91">
      <w:pPr>
        <w:rPr>
          <w:ins w:id="122" w:author="Unknown"/>
          <w:rFonts w:eastAsia="Times New Roman" w:cstheme="minorHAnsi"/>
          <w:sz w:val="20"/>
          <w:szCs w:val="20"/>
        </w:rPr>
      </w:pPr>
      <w:ins w:id="123" w:author="Unknown">
        <w:r w:rsidRPr="00154C91">
          <w:rPr>
            <w:rFonts w:eastAsia="Times New Roman" w:cstheme="minorHAnsi"/>
            <w:sz w:val="20"/>
            <w:szCs w:val="20"/>
          </w:rPr>
          <w:t>Brazil,Cuba,China,Brunei,Cambodia,Indonesia,Malaysia,Myanmar,Philippines,Singapore,Thailand</w:t>
        </w:r>
      </w:ins>
    </w:p>
    <w:p w:rsidR="00154C91" w:rsidRPr="00154C91" w:rsidRDefault="00154C91" w:rsidP="00154C91">
      <w:pPr>
        <w:rPr>
          <w:ins w:id="124" w:author="Unknown"/>
          <w:rFonts w:eastAsia="Times New Roman" w:cstheme="minorHAnsi"/>
          <w:sz w:val="20"/>
          <w:szCs w:val="20"/>
        </w:rPr>
      </w:pPr>
      <w:ins w:id="125" w:author="Unknown">
        <w:r w:rsidRPr="00154C91">
          <w:rPr>
            <w:rFonts w:eastAsia="Times New Roman" w:cstheme="minorHAnsi"/>
            <w:sz w:val="20"/>
            <w:szCs w:val="20"/>
          </w:rPr>
          <w:fldChar w:fldCharType="begin"/>
        </w:r>
        <w:r w:rsidRPr="00154C91">
          <w:rPr>
            <w:rFonts w:eastAsia="Times New Roman" w:cstheme="minorHAnsi"/>
            <w:sz w:val="20"/>
            <w:szCs w:val="20"/>
          </w:rPr>
          <w:instrText xml:space="preserve"> HYPERLINK "https://www.wisdomjobs.com/e-university/pharmacology-interview-questions.html" \o "Pharmacology Interview Questions" </w:instrText>
        </w:r>
        <w:r w:rsidRPr="00154C91">
          <w:rPr>
            <w:rFonts w:eastAsia="Times New Roman" w:cstheme="minorHAnsi"/>
            <w:sz w:val="20"/>
            <w:szCs w:val="20"/>
          </w:rPr>
          <w:fldChar w:fldCharType="separate"/>
        </w:r>
        <w:r w:rsidRPr="00154C91">
          <w:rPr>
            <w:rFonts w:eastAsia="Times New Roman" w:cstheme="minorHAnsi"/>
            <w:color w:val="337AB7"/>
            <w:sz w:val="20"/>
            <w:szCs w:val="20"/>
          </w:rPr>
          <w:t>Pharmacology Interview Questions</w:t>
        </w:r>
        <w:r w:rsidRPr="00154C91">
          <w:rPr>
            <w:rFonts w:eastAsia="Times New Roman" w:cstheme="minorHAnsi"/>
            <w:sz w:val="20"/>
            <w:szCs w:val="20"/>
          </w:rPr>
          <w:fldChar w:fldCharType="end"/>
        </w:r>
      </w:ins>
    </w:p>
    <w:p w:rsidR="00154C91" w:rsidRPr="00154C91" w:rsidRDefault="00154C91" w:rsidP="00154C91">
      <w:pPr>
        <w:rPr>
          <w:ins w:id="126" w:author="Unknown"/>
          <w:rFonts w:eastAsia="Times New Roman" w:cstheme="minorHAnsi"/>
          <w:sz w:val="20"/>
          <w:szCs w:val="20"/>
        </w:rPr>
      </w:pPr>
      <w:proofErr w:type="gramStart"/>
      <w:ins w:id="127" w:author="Unknown">
        <w:r w:rsidRPr="00154C91">
          <w:rPr>
            <w:rFonts w:eastAsia="Times New Roman" w:cstheme="minorHAnsi"/>
            <w:sz w:val="20"/>
            <w:szCs w:val="20"/>
          </w:rPr>
          <w:lastRenderedPageBreak/>
          <w:t>Question 19.</w:t>
        </w:r>
        <w:proofErr w:type="gramEnd"/>
        <w:r w:rsidRPr="00154C91">
          <w:rPr>
            <w:rFonts w:eastAsia="Times New Roman" w:cstheme="minorHAnsi"/>
            <w:sz w:val="20"/>
            <w:szCs w:val="20"/>
          </w:rPr>
          <w:t xml:space="preserve"> What Is The Purpose Of Stress Testing In Stability Studies?</w:t>
        </w:r>
      </w:ins>
    </w:p>
    <w:p w:rsidR="00154C91" w:rsidRPr="00154C91" w:rsidRDefault="00154C91" w:rsidP="00154C91">
      <w:pPr>
        <w:rPr>
          <w:ins w:id="128" w:author="Unknown"/>
          <w:rFonts w:eastAsia="Times New Roman" w:cstheme="minorHAnsi"/>
          <w:sz w:val="20"/>
          <w:szCs w:val="20"/>
        </w:rPr>
      </w:pPr>
      <w:proofErr w:type="gramStart"/>
      <w:ins w:id="129" w:author="Unknown">
        <w:r w:rsidRPr="00154C91">
          <w:rPr>
            <w:rFonts w:eastAsia="Times New Roman" w:cstheme="minorHAnsi"/>
            <w:color w:val="2DA506"/>
            <w:sz w:val="20"/>
            <w:szCs w:val="20"/>
          </w:rPr>
          <w:t>Answer :</w:t>
        </w:r>
        <w:proofErr w:type="gramEnd"/>
      </w:ins>
    </w:p>
    <w:p w:rsidR="00154C91" w:rsidRPr="00154C91" w:rsidRDefault="00154C91" w:rsidP="00154C91">
      <w:pPr>
        <w:rPr>
          <w:ins w:id="130" w:author="Unknown"/>
          <w:rFonts w:eastAsia="Times New Roman" w:cstheme="minorHAnsi"/>
          <w:sz w:val="20"/>
          <w:szCs w:val="20"/>
        </w:rPr>
      </w:pPr>
      <w:ins w:id="131" w:author="Unknown">
        <w:r w:rsidRPr="00154C91">
          <w:rPr>
            <w:rFonts w:eastAsia="Times New Roman" w:cstheme="minorHAnsi"/>
            <w:sz w:val="20"/>
            <w:szCs w:val="20"/>
          </w:rPr>
          <w:t>Stress testing of the drug substance can help identify the likely degradation products, which can in turn help establish the degradation pathways and the intrinsic stability of the molecule and validate the stability indicating power of the analytical procedures used. The nature of the stress testing will depend on the individual drug substance and the type of drug product involved.</w:t>
        </w:r>
      </w:ins>
    </w:p>
    <w:p w:rsidR="00154C91" w:rsidRPr="00154C91" w:rsidRDefault="00154C91" w:rsidP="00154C91">
      <w:pPr>
        <w:rPr>
          <w:ins w:id="132" w:author="Unknown"/>
          <w:rFonts w:eastAsia="Times New Roman" w:cstheme="minorHAnsi"/>
          <w:sz w:val="20"/>
          <w:szCs w:val="20"/>
        </w:rPr>
      </w:pPr>
      <w:proofErr w:type="gramStart"/>
      <w:ins w:id="133" w:author="Unknown">
        <w:r w:rsidRPr="00154C91">
          <w:rPr>
            <w:rFonts w:eastAsia="Times New Roman" w:cstheme="minorHAnsi"/>
            <w:sz w:val="20"/>
            <w:szCs w:val="20"/>
          </w:rPr>
          <w:t>Question 20.</w:t>
        </w:r>
        <w:proofErr w:type="gramEnd"/>
        <w:r w:rsidRPr="00154C91">
          <w:rPr>
            <w:rFonts w:eastAsia="Times New Roman" w:cstheme="minorHAnsi"/>
            <w:sz w:val="20"/>
            <w:szCs w:val="20"/>
          </w:rPr>
          <w:t xml:space="preserve"> What Is Dead Leg?</w:t>
        </w:r>
      </w:ins>
    </w:p>
    <w:p w:rsidR="00154C91" w:rsidRPr="00154C91" w:rsidRDefault="00154C91" w:rsidP="00154C91">
      <w:pPr>
        <w:rPr>
          <w:ins w:id="134" w:author="Unknown"/>
          <w:rFonts w:eastAsia="Times New Roman" w:cstheme="minorHAnsi"/>
          <w:sz w:val="20"/>
          <w:szCs w:val="20"/>
        </w:rPr>
      </w:pPr>
      <w:proofErr w:type="gramStart"/>
      <w:ins w:id="135" w:author="Unknown">
        <w:r w:rsidRPr="00154C91">
          <w:rPr>
            <w:rFonts w:eastAsia="Times New Roman" w:cstheme="minorHAnsi"/>
            <w:color w:val="2DA506"/>
            <w:sz w:val="20"/>
            <w:szCs w:val="20"/>
          </w:rPr>
          <w:t>Answer :</w:t>
        </w:r>
        <w:proofErr w:type="gramEnd"/>
      </w:ins>
    </w:p>
    <w:p w:rsidR="00154C91" w:rsidRPr="00154C91" w:rsidRDefault="00154C91" w:rsidP="00154C91">
      <w:pPr>
        <w:rPr>
          <w:ins w:id="136" w:author="Unknown"/>
          <w:rFonts w:eastAsia="Times New Roman" w:cstheme="minorHAnsi"/>
          <w:sz w:val="20"/>
          <w:szCs w:val="20"/>
        </w:rPr>
      </w:pPr>
      <w:ins w:id="137" w:author="Unknown">
        <w:r w:rsidRPr="00154C91">
          <w:rPr>
            <w:rFonts w:eastAsia="Times New Roman" w:cstheme="minorHAnsi"/>
            <w:sz w:val="20"/>
            <w:szCs w:val="20"/>
          </w:rPr>
          <w:t>A dead leg is defined as an area in a piping system where liquid can become stagnant and not be exchanged during flushing.</w:t>
        </w:r>
      </w:ins>
    </w:p>
    <w:p w:rsidR="00154C91" w:rsidRPr="00154C91" w:rsidRDefault="00154C91" w:rsidP="00154C91">
      <w:pPr>
        <w:rPr>
          <w:ins w:id="138" w:author="Unknown"/>
          <w:rFonts w:eastAsia="Times New Roman" w:cstheme="minorHAnsi"/>
          <w:sz w:val="20"/>
          <w:szCs w:val="20"/>
        </w:rPr>
      </w:pPr>
      <w:ins w:id="139" w:author="Unknown">
        <w:r w:rsidRPr="00154C91">
          <w:rPr>
            <w:rFonts w:eastAsia="Times New Roman" w:cstheme="minorHAnsi"/>
            <w:sz w:val="20"/>
            <w:szCs w:val="20"/>
          </w:rPr>
          <w:fldChar w:fldCharType="begin"/>
        </w:r>
        <w:r w:rsidRPr="00154C91">
          <w:rPr>
            <w:rFonts w:eastAsia="Times New Roman" w:cstheme="minorHAnsi"/>
            <w:sz w:val="20"/>
            <w:szCs w:val="20"/>
          </w:rPr>
          <w:instrText xml:space="preserve"> HYPERLINK "https://www.wisdomjobs.com/e-university/clinical-laboratory-technician-interview-questions.html" \o "Clinical Laboratory Technician Interview Questions" </w:instrText>
        </w:r>
        <w:r w:rsidRPr="00154C91">
          <w:rPr>
            <w:rFonts w:eastAsia="Times New Roman" w:cstheme="minorHAnsi"/>
            <w:sz w:val="20"/>
            <w:szCs w:val="20"/>
          </w:rPr>
          <w:fldChar w:fldCharType="separate"/>
        </w:r>
        <w:r w:rsidRPr="00154C91">
          <w:rPr>
            <w:rFonts w:eastAsia="Times New Roman" w:cstheme="minorHAnsi"/>
            <w:color w:val="337AB7"/>
            <w:sz w:val="20"/>
            <w:szCs w:val="20"/>
          </w:rPr>
          <w:t>Clinical Laboratory Technician Interview Questions</w:t>
        </w:r>
        <w:r w:rsidRPr="00154C91">
          <w:rPr>
            <w:rFonts w:eastAsia="Times New Roman" w:cstheme="minorHAnsi"/>
            <w:sz w:val="20"/>
            <w:szCs w:val="20"/>
          </w:rPr>
          <w:fldChar w:fldCharType="end"/>
        </w:r>
      </w:ins>
    </w:p>
    <w:p w:rsidR="00154C91" w:rsidRPr="00154C91" w:rsidRDefault="00154C91" w:rsidP="00154C91">
      <w:pPr>
        <w:rPr>
          <w:ins w:id="140" w:author="Unknown"/>
          <w:rFonts w:eastAsia="Times New Roman" w:cstheme="minorHAnsi"/>
          <w:sz w:val="20"/>
          <w:szCs w:val="20"/>
        </w:rPr>
      </w:pPr>
      <w:proofErr w:type="gramStart"/>
      <w:ins w:id="141" w:author="Unknown">
        <w:r w:rsidRPr="00154C91">
          <w:rPr>
            <w:rFonts w:eastAsia="Times New Roman" w:cstheme="minorHAnsi"/>
            <w:sz w:val="20"/>
            <w:szCs w:val="20"/>
          </w:rPr>
          <w:t>Question 21.</w:t>
        </w:r>
        <w:proofErr w:type="gramEnd"/>
        <w:r w:rsidRPr="00154C91">
          <w:rPr>
            <w:rFonts w:eastAsia="Times New Roman" w:cstheme="minorHAnsi"/>
            <w:sz w:val="20"/>
            <w:szCs w:val="20"/>
          </w:rPr>
          <w:t xml:space="preserve"> What Is The Recommended Bio Burden Limits Of Purified Water &amp; </w:t>
        </w:r>
        <w:proofErr w:type="spellStart"/>
        <w:r w:rsidRPr="00154C91">
          <w:rPr>
            <w:rFonts w:eastAsia="Times New Roman" w:cstheme="minorHAnsi"/>
            <w:sz w:val="20"/>
            <w:szCs w:val="20"/>
          </w:rPr>
          <w:t>Wfi</w:t>
        </w:r>
        <w:proofErr w:type="spellEnd"/>
        <w:r w:rsidRPr="00154C91">
          <w:rPr>
            <w:rFonts w:eastAsia="Times New Roman" w:cstheme="minorHAnsi"/>
            <w:sz w:val="20"/>
            <w:szCs w:val="20"/>
          </w:rPr>
          <w:t>?</w:t>
        </w:r>
      </w:ins>
    </w:p>
    <w:p w:rsidR="00154C91" w:rsidRPr="00154C91" w:rsidRDefault="00154C91" w:rsidP="00154C91">
      <w:pPr>
        <w:rPr>
          <w:ins w:id="142" w:author="Unknown"/>
          <w:rFonts w:eastAsia="Times New Roman" w:cstheme="minorHAnsi"/>
          <w:sz w:val="20"/>
          <w:szCs w:val="20"/>
        </w:rPr>
      </w:pPr>
      <w:proofErr w:type="gramStart"/>
      <w:ins w:id="143" w:author="Unknown">
        <w:r w:rsidRPr="00154C91">
          <w:rPr>
            <w:rFonts w:eastAsia="Times New Roman" w:cstheme="minorHAnsi"/>
            <w:color w:val="2DA506"/>
            <w:sz w:val="20"/>
            <w:szCs w:val="20"/>
          </w:rPr>
          <w:t>Answer :</w:t>
        </w:r>
        <w:proofErr w:type="gramEnd"/>
      </w:ins>
    </w:p>
    <w:p w:rsidR="00154C91" w:rsidRPr="00154C91" w:rsidRDefault="00154C91" w:rsidP="00154C91">
      <w:pPr>
        <w:rPr>
          <w:ins w:id="144" w:author="Unknown"/>
          <w:rFonts w:eastAsia="Times New Roman" w:cstheme="minorHAnsi"/>
          <w:sz w:val="20"/>
          <w:szCs w:val="20"/>
        </w:rPr>
      </w:pPr>
      <w:ins w:id="145" w:author="Unknown">
        <w:r w:rsidRPr="00154C91">
          <w:rPr>
            <w:rFonts w:eastAsia="Times New Roman" w:cstheme="minorHAnsi"/>
            <w:sz w:val="20"/>
            <w:szCs w:val="20"/>
          </w:rPr>
          <w:t xml:space="preserve">Purified water has a recommended </w:t>
        </w:r>
        <w:proofErr w:type="spellStart"/>
        <w:r w:rsidRPr="00154C91">
          <w:rPr>
            <w:rFonts w:eastAsia="Times New Roman" w:cstheme="minorHAnsi"/>
            <w:sz w:val="20"/>
            <w:szCs w:val="20"/>
          </w:rPr>
          <w:t>bioburden</w:t>
        </w:r>
        <w:proofErr w:type="spellEnd"/>
        <w:r w:rsidRPr="00154C91">
          <w:rPr>
            <w:rFonts w:eastAsia="Times New Roman" w:cstheme="minorHAnsi"/>
            <w:sz w:val="20"/>
            <w:szCs w:val="20"/>
          </w:rPr>
          <w:t xml:space="preserve"> limit of 100 CFU/</w:t>
        </w:r>
        <w:proofErr w:type="spellStart"/>
        <w:r w:rsidRPr="00154C91">
          <w:rPr>
            <w:rFonts w:eastAsia="Times New Roman" w:cstheme="minorHAnsi"/>
            <w:sz w:val="20"/>
            <w:szCs w:val="20"/>
          </w:rPr>
          <w:t>mL</w:t>
        </w:r>
        <w:proofErr w:type="spellEnd"/>
        <w:r w:rsidRPr="00154C91">
          <w:rPr>
            <w:rFonts w:eastAsia="Times New Roman" w:cstheme="minorHAnsi"/>
            <w:sz w:val="20"/>
            <w:szCs w:val="20"/>
          </w:rPr>
          <w:t xml:space="preserve">, and water for injection (WFI) has a </w:t>
        </w:r>
        <w:proofErr w:type="spellStart"/>
        <w:r w:rsidRPr="00154C91">
          <w:rPr>
            <w:rFonts w:eastAsia="Times New Roman" w:cstheme="minorHAnsi"/>
            <w:sz w:val="20"/>
            <w:szCs w:val="20"/>
          </w:rPr>
          <w:t>recommen</w:t>
        </w:r>
        <w:proofErr w:type="spellEnd"/>
      </w:ins>
    </w:p>
    <w:p w:rsidR="00154C91" w:rsidRPr="00154C91" w:rsidRDefault="00154C91" w:rsidP="00154C91">
      <w:pPr>
        <w:rPr>
          <w:ins w:id="146" w:author="Unknown"/>
          <w:rFonts w:eastAsia="Times New Roman" w:cstheme="minorHAnsi"/>
          <w:sz w:val="20"/>
          <w:szCs w:val="20"/>
        </w:rPr>
      </w:pPr>
      <w:proofErr w:type="gramStart"/>
      <w:ins w:id="147" w:author="Unknown">
        <w:r w:rsidRPr="00154C91">
          <w:rPr>
            <w:rFonts w:eastAsia="Times New Roman" w:cstheme="minorHAnsi"/>
            <w:sz w:val="20"/>
            <w:szCs w:val="20"/>
          </w:rPr>
          <w:t>Question 22.</w:t>
        </w:r>
        <w:proofErr w:type="gramEnd"/>
        <w:r w:rsidRPr="00154C91">
          <w:rPr>
            <w:rFonts w:eastAsia="Times New Roman" w:cstheme="minorHAnsi"/>
            <w:sz w:val="20"/>
            <w:szCs w:val="20"/>
          </w:rPr>
          <w:t xml:space="preserve"> Brief About </w:t>
        </w:r>
        <w:proofErr w:type="spellStart"/>
        <w:r w:rsidRPr="00154C91">
          <w:rPr>
            <w:rFonts w:eastAsia="Times New Roman" w:cstheme="minorHAnsi"/>
            <w:sz w:val="20"/>
            <w:szCs w:val="20"/>
          </w:rPr>
          <w:t>Ich</w:t>
        </w:r>
        <w:proofErr w:type="spellEnd"/>
        <w:r w:rsidRPr="00154C91">
          <w:rPr>
            <w:rFonts w:eastAsia="Times New Roman" w:cstheme="minorHAnsi"/>
            <w:sz w:val="20"/>
            <w:szCs w:val="20"/>
          </w:rPr>
          <w:t xml:space="preserve"> Stability Guidelines?</w:t>
        </w:r>
      </w:ins>
    </w:p>
    <w:p w:rsidR="00154C91" w:rsidRPr="00154C91" w:rsidRDefault="00154C91" w:rsidP="00154C91">
      <w:pPr>
        <w:rPr>
          <w:ins w:id="148" w:author="Unknown"/>
          <w:rFonts w:eastAsia="Times New Roman" w:cstheme="minorHAnsi"/>
          <w:sz w:val="20"/>
          <w:szCs w:val="20"/>
        </w:rPr>
      </w:pPr>
      <w:proofErr w:type="gramStart"/>
      <w:ins w:id="149" w:author="Unknown">
        <w:r w:rsidRPr="00154C91">
          <w:rPr>
            <w:rFonts w:eastAsia="Times New Roman" w:cstheme="minorHAnsi"/>
            <w:color w:val="2DA506"/>
            <w:sz w:val="20"/>
            <w:szCs w:val="20"/>
          </w:rPr>
          <w:t>Answer :</w:t>
        </w:r>
        <w:proofErr w:type="gramEnd"/>
      </w:ins>
    </w:p>
    <w:p w:rsidR="00154C91" w:rsidRPr="00154C91" w:rsidRDefault="00154C91" w:rsidP="00154C91">
      <w:pPr>
        <w:rPr>
          <w:ins w:id="150" w:author="Unknown"/>
          <w:rFonts w:eastAsia="Times New Roman" w:cstheme="minorHAnsi"/>
          <w:sz w:val="20"/>
          <w:szCs w:val="20"/>
        </w:rPr>
      </w:pPr>
      <w:ins w:id="151" w:author="Unknown">
        <w:r w:rsidRPr="00154C91">
          <w:rPr>
            <w:rFonts w:eastAsia="Times New Roman" w:cstheme="minorHAnsi"/>
            <w:sz w:val="20"/>
            <w:szCs w:val="20"/>
          </w:rPr>
          <w:t>Q1A- Stability testing of new drug substance &amp; products</w:t>
        </w:r>
      </w:ins>
    </w:p>
    <w:p w:rsidR="00154C91" w:rsidRPr="00154C91" w:rsidRDefault="00154C91" w:rsidP="00154C91">
      <w:pPr>
        <w:rPr>
          <w:ins w:id="152" w:author="Unknown"/>
          <w:rFonts w:eastAsia="Times New Roman" w:cstheme="minorHAnsi"/>
          <w:sz w:val="20"/>
          <w:szCs w:val="20"/>
        </w:rPr>
      </w:pPr>
      <w:proofErr w:type="gramStart"/>
      <w:ins w:id="153" w:author="Unknown">
        <w:r w:rsidRPr="00154C91">
          <w:rPr>
            <w:rFonts w:eastAsia="Times New Roman" w:cstheme="minorHAnsi"/>
            <w:sz w:val="20"/>
            <w:szCs w:val="20"/>
          </w:rPr>
          <w:t>Question 23.</w:t>
        </w:r>
        <w:proofErr w:type="gramEnd"/>
        <w:r w:rsidRPr="00154C91">
          <w:rPr>
            <w:rFonts w:eastAsia="Times New Roman" w:cstheme="minorHAnsi"/>
            <w:sz w:val="20"/>
            <w:szCs w:val="20"/>
          </w:rPr>
          <w:t xml:space="preserve"> What Is Significant Changes In Stability Testing?</w:t>
        </w:r>
      </w:ins>
    </w:p>
    <w:p w:rsidR="00154C91" w:rsidRPr="00154C91" w:rsidRDefault="00154C91" w:rsidP="00154C91">
      <w:pPr>
        <w:rPr>
          <w:ins w:id="154" w:author="Unknown"/>
          <w:rFonts w:eastAsia="Times New Roman" w:cstheme="minorHAnsi"/>
          <w:sz w:val="20"/>
          <w:szCs w:val="20"/>
        </w:rPr>
      </w:pPr>
      <w:proofErr w:type="gramStart"/>
      <w:ins w:id="155" w:author="Unknown">
        <w:r w:rsidRPr="00154C91">
          <w:rPr>
            <w:rFonts w:eastAsia="Times New Roman" w:cstheme="minorHAnsi"/>
            <w:color w:val="2DA506"/>
            <w:sz w:val="20"/>
            <w:szCs w:val="20"/>
          </w:rPr>
          <w:t>Answer :</w:t>
        </w:r>
        <w:proofErr w:type="gramEnd"/>
      </w:ins>
    </w:p>
    <w:p w:rsidR="00154C91" w:rsidRPr="00154C91" w:rsidRDefault="00154C91" w:rsidP="00154C91">
      <w:pPr>
        <w:rPr>
          <w:ins w:id="156" w:author="Unknown"/>
          <w:rFonts w:eastAsia="Times New Roman" w:cstheme="minorHAnsi"/>
          <w:sz w:val="20"/>
          <w:szCs w:val="20"/>
        </w:rPr>
      </w:pPr>
      <w:ins w:id="157" w:author="Unknown">
        <w:r w:rsidRPr="00154C91">
          <w:rPr>
            <w:rFonts w:eastAsia="Times New Roman" w:cstheme="minorHAnsi"/>
            <w:sz w:val="20"/>
            <w:szCs w:val="20"/>
          </w:rPr>
          <w:t>A 5% change in assay for initial value.</w:t>
        </w:r>
      </w:ins>
    </w:p>
    <w:p w:rsidR="00154C91" w:rsidRPr="00154C91" w:rsidRDefault="00154C91" w:rsidP="00154C91">
      <w:pPr>
        <w:rPr>
          <w:ins w:id="158" w:author="Unknown"/>
          <w:rFonts w:eastAsia="Times New Roman" w:cstheme="minorHAnsi"/>
          <w:sz w:val="20"/>
          <w:szCs w:val="20"/>
        </w:rPr>
      </w:pPr>
      <w:proofErr w:type="gramStart"/>
      <w:ins w:id="159" w:author="Unknown">
        <w:r w:rsidRPr="00154C91">
          <w:rPr>
            <w:rFonts w:eastAsia="Times New Roman" w:cstheme="minorHAnsi"/>
            <w:sz w:val="20"/>
            <w:szCs w:val="20"/>
          </w:rPr>
          <w:t>Question 24.</w:t>
        </w:r>
        <w:proofErr w:type="gramEnd"/>
        <w:r w:rsidRPr="00154C91">
          <w:rPr>
            <w:rFonts w:eastAsia="Times New Roman" w:cstheme="minorHAnsi"/>
            <w:sz w:val="20"/>
            <w:szCs w:val="20"/>
          </w:rPr>
          <w:t xml:space="preserve"> If Leak Test Fail During In Process Checks What Needs To Be </w:t>
        </w:r>
        <w:proofErr w:type="gramStart"/>
        <w:r w:rsidRPr="00154C91">
          <w:rPr>
            <w:rFonts w:eastAsia="Times New Roman" w:cstheme="minorHAnsi"/>
            <w:sz w:val="20"/>
            <w:szCs w:val="20"/>
          </w:rPr>
          <w:t>Done ?</w:t>
        </w:r>
        <w:proofErr w:type="gramEnd"/>
      </w:ins>
    </w:p>
    <w:p w:rsidR="00154C91" w:rsidRPr="00154C91" w:rsidRDefault="00154C91" w:rsidP="00154C91">
      <w:pPr>
        <w:rPr>
          <w:ins w:id="160" w:author="Unknown"/>
          <w:rFonts w:eastAsia="Times New Roman" w:cstheme="minorHAnsi"/>
          <w:sz w:val="20"/>
          <w:szCs w:val="20"/>
        </w:rPr>
      </w:pPr>
      <w:proofErr w:type="gramStart"/>
      <w:ins w:id="161" w:author="Unknown">
        <w:r w:rsidRPr="00154C91">
          <w:rPr>
            <w:rFonts w:eastAsia="Times New Roman" w:cstheme="minorHAnsi"/>
            <w:color w:val="2DA506"/>
            <w:sz w:val="20"/>
            <w:szCs w:val="20"/>
          </w:rPr>
          <w:t>Answer :</w:t>
        </w:r>
        <w:proofErr w:type="gramEnd"/>
      </w:ins>
    </w:p>
    <w:p w:rsidR="00154C91" w:rsidRPr="00154C91" w:rsidRDefault="00154C91" w:rsidP="00154C91">
      <w:pPr>
        <w:rPr>
          <w:ins w:id="162" w:author="Unknown"/>
          <w:rFonts w:eastAsia="Times New Roman" w:cstheme="minorHAnsi"/>
          <w:sz w:val="20"/>
          <w:szCs w:val="20"/>
        </w:rPr>
      </w:pPr>
      <w:ins w:id="163" w:author="Unknown">
        <w:r w:rsidRPr="00154C91">
          <w:rPr>
            <w:rFonts w:eastAsia="Times New Roman" w:cstheme="minorHAnsi"/>
            <w:sz w:val="20"/>
            <w:szCs w:val="20"/>
          </w:rPr>
          <w:t>Immediately stop packing process and check for:</w:t>
        </w:r>
      </w:ins>
    </w:p>
    <w:p w:rsidR="00154C91" w:rsidRPr="00154C91" w:rsidRDefault="00154C91" w:rsidP="00154C91">
      <w:pPr>
        <w:rPr>
          <w:ins w:id="164" w:author="Unknown"/>
          <w:rFonts w:eastAsia="Times New Roman" w:cstheme="minorHAnsi"/>
          <w:sz w:val="20"/>
          <w:szCs w:val="20"/>
        </w:rPr>
      </w:pPr>
      <w:ins w:id="165" w:author="Unknown">
        <w:r w:rsidRPr="00154C91">
          <w:rPr>
            <w:rFonts w:eastAsia="Times New Roman" w:cstheme="minorHAnsi"/>
            <w:sz w:val="20"/>
            <w:szCs w:val="20"/>
          </w:rPr>
          <w:t>Sealing temperature                 </w:t>
        </w:r>
      </w:ins>
    </w:p>
    <w:p w:rsidR="00154C91" w:rsidRPr="00154C91" w:rsidRDefault="00154C91" w:rsidP="00154C91">
      <w:pPr>
        <w:rPr>
          <w:ins w:id="166" w:author="Unknown"/>
          <w:rFonts w:eastAsia="Times New Roman" w:cstheme="minorHAnsi"/>
          <w:sz w:val="20"/>
          <w:szCs w:val="20"/>
        </w:rPr>
      </w:pPr>
      <w:ins w:id="167" w:author="Unknown">
        <w:r w:rsidRPr="00154C91">
          <w:rPr>
            <w:rFonts w:eastAsia="Times New Roman" w:cstheme="minorHAnsi"/>
            <w:sz w:val="20"/>
            <w:szCs w:val="20"/>
          </w:rPr>
          <w:t xml:space="preserve">Verify for any possible changes like foil </w:t>
        </w:r>
        <w:proofErr w:type="spellStart"/>
        <w:r w:rsidRPr="00154C91">
          <w:rPr>
            <w:rFonts w:eastAsia="Times New Roman" w:cstheme="minorHAnsi"/>
            <w:sz w:val="20"/>
            <w:szCs w:val="20"/>
          </w:rPr>
          <w:t>width</w:t>
        </w:r>
        <w:proofErr w:type="gramStart"/>
        <w:r w:rsidRPr="00154C91">
          <w:rPr>
            <w:rFonts w:eastAsia="Times New Roman" w:cstheme="minorHAnsi"/>
            <w:sz w:val="20"/>
            <w:szCs w:val="20"/>
          </w:rPr>
          <w:t>,knurling</w:t>
        </w:r>
        <w:proofErr w:type="spellEnd"/>
        <w:proofErr w:type="gramEnd"/>
        <w:r w:rsidRPr="00154C91">
          <w:rPr>
            <w:rFonts w:eastAsia="Times New Roman" w:cstheme="minorHAnsi"/>
            <w:sz w:val="20"/>
            <w:szCs w:val="20"/>
          </w:rPr>
          <w:t xml:space="preserve"> etc.</w:t>
        </w:r>
      </w:ins>
    </w:p>
    <w:p w:rsidR="00154C91" w:rsidRPr="00154C91" w:rsidRDefault="00154C91" w:rsidP="00154C91">
      <w:pPr>
        <w:rPr>
          <w:ins w:id="168" w:author="Unknown"/>
          <w:rFonts w:eastAsia="Times New Roman" w:cstheme="minorHAnsi"/>
          <w:sz w:val="20"/>
          <w:szCs w:val="20"/>
        </w:rPr>
      </w:pPr>
      <w:ins w:id="169" w:author="Unknown">
        <w:r w:rsidRPr="00154C91">
          <w:rPr>
            <w:rFonts w:eastAsia="Times New Roman" w:cstheme="minorHAnsi"/>
            <w:sz w:val="20"/>
            <w:szCs w:val="20"/>
          </w:rPr>
          <w:t xml:space="preserve">Check &amp; quarantine the isolated quantity of packed goods from last passed </w:t>
        </w:r>
        <w:proofErr w:type="spellStart"/>
        <w:r w:rsidRPr="00154C91">
          <w:rPr>
            <w:rFonts w:eastAsia="Times New Roman" w:cstheme="minorHAnsi"/>
            <w:sz w:val="20"/>
            <w:szCs w:val="20"/>
          </w:rPr>
          <w:t>inprocess</w:t>
        </w:r>
        <w:proofErr w:type="spellEnd"/>
        <w:r w:rsidRPr="00154C91">
          <w:rPr>
            <w:rFonts w:eastAsia="Times New Roman" w:cstheme="minorHAnsi"/>
            <w:sz w:val="20"/>
            <w:szCs w:val="20"/>
          </w:rPr>
          <w:t>.</w:t>
        </w:r>
      </w:ins>
    </w:p>
    <w:p w:rsidR="00154C91" w:rsidRPr="00154C91" w:rsidRDefault="00154C91" w:rsidP="00154C91">
      <w:pPr>
        <w:rPr>
          <w:ins w:id="170" w:author="Unknown"/>
          <w:rFonts w:eastAsia="Times New Roman" w:cstheme="minorHAnsi"/>
          <w:sz w:val="20"/>
          <w:szCs w:val="20"/>
        </w:rPr>
      </w:pPr>
      <w:ins w:id="171" w:author="Unknown">
        <w:r w:rsidRPr="00154C91">
          <w:rPr>
            <w:rFonts w:eastAsia="Times New Roman" w:cstheme="minorHAnsi"/>
            <w:sz w:val="20"/>
            <w:szCs w:val="20"/>
          </w:rPr>
          <w:t>Collect random samples &amp; do retest.</w:t>
        </w:r>
      </w:ins>
    </w:p>
    <w:p w:rsidR="00154C91" w:rsidRPr="00154C91" w:rsidRDefault="00154C91" w:rsidP="00154C91">
      <w:pPr>
        <w:rPr>
          <w:ins w:id="172" w:author="Unknown"/>
          <w:rFonts w:eastAsia="Times New Roman" w:cstheme="minorHAnsi"/>
          <w:sz w:val="20"/>
          <w:szCs w:val="20"/>
        </w:rPr>
      </w:pPr>
      <w:ins w:id="173" w:author="Unknown">
        <w:r w:rsidRPr="00154C91">
          <w:rPr>
            <w:rFonts w:eastAsia="Times New Roman" w:cstheme="minorHAnsi"/>
            <w:sz w:val="20"/>
            <w:szCs w:val="20"/>
          </w:rPr>
          <w:t xml:space="preserve">Blisters from the leak test passed containers shall allow </w:t>
        </w:r>
        <w:proofErr w:type="gramStart"/>
        <w:r w:rsidRPr="00154C91">
          <w:rPr>
            <w:rFonts w:eastAsia="Times New Roman" w:cstheme="minorHAnsi"/>
            <w:sz w:val="20"/>
            <w:szCs w:val="20"/>
          </w:rPr>
          <w:t>to go</w:t>
        </w:r>
        <w:proofErr w:type="gramEnd"/>
        <w:r w:rsidRPr="00154C91">
          <w:rPr>
            <w:rFonts w:eastAsia="Times New Roman" w:cstheme="minorHAnsi"/>
            <w:sz w:val="20"/>
            <w:szCs w:val="20"/>
          </w:rPr>
          <w:t xml:space="preserve"> further and rest must be </w:t>
        </w:r>
        <w:proofErr w:type="spellStart"/>
        <w:r w:rsidRPr="00154C91">
          <w:rPr>
            <w:rFonts w:eastAsia="Times New Roman" w:cstheme="minorHAnsi"/>
            <w:sz w:val="20"/>
            <w:szCs w:val="20"/>
          </w:rPr>
          <w:t>deblistered</w:t>
        </w:r>
        <w:proofErr w:type="spellEnd"/>
        <w:r w:rsidRPr="00154C91">
          <w:rPr>
            <w:rFonts w:eastAsia="Times New Roman" w:cstheme="minorHAnsi"/>
            <w:sz w:val="20"/>
            <w:szCs w:val="20"/>
          </w:rPr>
          <w:t>/</w:t>
        </w:r>
        <w:proofErr w:type="spellStart"/>
        <w:r w:rsidRPr="00154C91">
          <w:rPr>
            <w:rFonts w:eastAsia="Times New Roman" w:cstheme="minorHAnsi"/>
            <w:sz w:val="20"/>
            <w:szCs w:val="20"/>
          </w:rPr>
          <w:t>defoiled</w:t>
        </w:r>
        <w:proofErr w:type="spellEnd"/>
        <w:r w:rsidRPr="00154C91">
          <w:rPr>
            <w:rFonts w:eastAsia="Times New Roman" w:cstheme="minorHAnsi"/>
            <w:sz w:val="20"/>
            <w:szCs w:val="20"/>
          </w:rPr>
          <w:t xml:space="preserve"> accordingly.</w:t>
        </w:r>
      </w:ins>
    </w:p>
    <w:p w:rsidR="00154C91" w:rsidRPr="00154C91" w:rsidRDefault="00154C91" w:rsidP="00154C91">
      <w:pPr>
        <w:rPr>
          <w:ins w:id="174" w:author="Unknown"/>
          <w:rFonts w:eastAsia="Times New Roman" w:cstheme="minorHAnsi"/>
          <w:sz w:val="20"/>
          <w:szCs w:val="20"/>
        </w:rPr>
      </w:pPr>
      <w:ins w:id="175" w:author="Unknown">
        <w:r w:rsidRPr="00154C91">
          <w:rPr>
            <w:rFonts w:eastAsia="Times New Roman" w:cstheme="minorHAnsi"/>
            <w:sz w:val="20"/>
            <w:szCs w:val="20"/>
          </w:rPr>
          <w:fldChar w:fldCharType="begin"/>
        </w:r>
        <w:r w:rsidRPr="00154C91">
          <w:rPr>
            <w:rFonts w:eastAsia="Times New Roman" w:cstheme="minorHAnsi"/>
            <w:sz w:val="20"/>
            <w:szCs w:val="20"/>
          </w:rPr>
          <w:instrText xml:space="preserve"> HYPERLINK "https://www.wisdomjobs.com/e-university/clinical-research-interview-questions.html" \o "Clinical Research Interview Questions" </w:instrText>
        </w:r>
        <w:r w:rsidRPr="00154C91">
          <w:rPr>
            <w:rFonts w:eastAsia="Times New Roman" w:cstheme="minorHAnsi"/>
            <w:sz w:val="20"/>
            <w:szCs w:val="20"/>
          </w:rPr>
          <w:fldChar w:fldCharType="separate"/>
        </w:r>
        <w:r w:rsidRPr="00154C91">
          <w:rPr>
            <w:rFonts w:eastAsia="Times New Roman" w:cstheme="minorHAnsi"/>
            <w:color w:val="337AB7"/>
            <w:sz w:val="20"/>
            <w:szCs w:val="20"/>
          </w:rPr>
          <w:t>Clinical Research Interview Questions</w:t>
        </w:r>
        <w:r w:rsidRPr="00154C91">
          <w:rPr>
            <w:rFonts w:eastAsia="Times New Roman" w:cstheme="minorHAnsi"/>
            <w:sz w:val="20"/>
            <w:szCs w:val="20"/>
          </w:rPr>
          <w:fldChar w:fldCharType="end"/>
        </w:r>
      </w:ins>
    </w:p>
    <w:p w:rsidR="00154C91" w:rsidRPr="00154C91" w:rsidRDefault="00154C91" w:rsidP="00154C91">
      <w:pPr>
        <w:rPr>
          <w:ins w:id="176" w:author="Unknown"/>
          <w:rFonts w:eastAsia="Times New Roman" w:cstheme="minorHAnsi"/>
          <w:sz w:val="20"/>
          <w:szCs w:val="20"/>
        </w:rPr>
      </w:pPr>
      <w:proofErr w:type="gramStart"/>
      <w:ins w:id="177" w:author="Unknown">
        <w:r w:rsidRPr="00154C91">
          <w:rPr>
            <w:rFonts w:eastAsia="Times New Roman" w:cstheme="minorHAnsi"/>
            <w:sz w:val="20"/>
            <w:szCs w:val="20"/>
          </w:rPr>
          <w:t>Question 25.</w:t>
        </w:r>
        <w:proofErr w:type="gramEnd"/>
        <w:r w:rsidRPr="00154C91">
          <w:rPr>
            <w:rFonts w:eastAsia="Times New Roman" w:cstheme="minorHAnsi"/>
            <w:sz w:val="20"/>
            <w:szCs w:val="20"/>
          </w:rPr>
          <w:t xml:space="preserve"> How Many Tablets Shall Be Taken For Checking Friability?</w:t>
        </w:r>
      </w:ins>
    </w:p>
    <w:p w:rsidR="00154C91" w:rsidRPr="00154C91" w:rsidRDefault="00154C91" w:rsidP="00154C91">
      <w:pPr>
        <w:rPr>
          <w:ins w:id="178" w:author="Unknown"/>
          <w:rFonts w:eastAsia="Times New Roman" w:cstheme="minorHAnsi"/>
          <w:sz w:val="20"/>
          <w:szCs w:val="20"/>
        </w:rPr>
      </w:pPr>
      <w:proofErr w:type="gramStart"/>
      <w:ins w:id="179" w:author="Unknown">
        <w:r w:rsidRPr="00154C91">
          <w:rPr>
            <w:rFonts w:eastAsia="Times New Roman" w:cstheme="minorHAnsi"/>
            <w:color w:val="2DA506"/>
            <w:sz w:val="20"/>
            <w:szCs w:val="20"/>
          </w:rPr>
          <w:t>Answer :</w:t>
        </w:r>
        <w:proofErr w:type="gramEnd"/>
      </w:ins>
    </w:p>
    <w:p w:rsidR="00154C91" w:rsidRPr="00154C91" w:rsidRDefault="00154C91" w:rsidP="00154C91">
      <w:pPr>
        <w:rPr>
          <w:ins w:id="180" w:author="Unknown"/>
          <w:rFonts w:eastAsia="Times New Roman" w:cstheme="minorHAnsi"/>
          <w:sz w:val="20"/>
          <w:szCs w:val="20"/>
        </w:rPr>
      </w:pPr>
      <w:ins w:id="181" w:author="Unknown">
        <w:r w:rsidRPr="00154C91">
          <w:rPr>
            <w:rFonts w:eastAsia="Times New Roman" w:cstheme="minorHAnsi"/>
            <w:sz w:val="20"/>
            <w:szCs w:val="20"/>
          </w:rPr>
          <w:t xml:space="preserve">For tablets with unit mass equal or less than 650 mg, </w:t>
        </w:r>
        <w:proofErr w:type="gramStart"/>
        <w:r w:rsidRPr="00154C91">
          <w:rPr>
            <w:rFonts w:eastAsia="Times New Roman" w:cstheme="minorHAnsi"/>
            <w:sz w:val="20"/>
            <w:szCs w:val="20"/>
          </w:rPr>
          <w:t>take  sample</w:t>
        </w:r>
        <w:proofErr w:type="gramEnd"/>
        <w:r w:rsidRPr="00154C91">
          <w:rPr>
            <w:rFonts w:eastAsia="Times New Roman" w:cstheme="minorHAnsi"/>
            <w:sz w:val="20"/>
            <w:szCs w:val="20"/>
          </w:rPr>
          <w:t xml:space="preserve"> of whole tablets corresponding to 6.</w:t>
        </w:r>
      </w:ins>
    </w:p>
    <w:p w:rsidR="00154C91" w:rsidRPr="00154C91" w:rsidRDefault="00154C91" w:rsidP="00154C91">
      <w:pPr>
        <w:rPr>
          <w:ins w:id="182" w:author="Unknown"/>
          <w:rFonts w:eastAsia="Times New Roman" w:cstheme="minorHAnsi"/>
          <w:sz w:val="20"/>
          <w:szCs w:val="20"/>
        </w:rPr>
      </w:pPr>
      <w:proofErr w:type="gramStart"/>
      <w:ins w:id="183" w:author="Unknown">
        <w:r w:rsidRPr="00154C91">
          <w:rPr>
            <w:rFonts w:eastAsia="Times New Roman" w:cstheme="minorHAnsi"/>
            <w:sz w:val="20"/>
            <w:szCs w:val="20"/>
          </w:rPr>
          <w:t>Question 26.</w:t>
        </w:r>
        <w:proofErr w:type="gramEnd"/>
        <w:r w:rsidRPr="00154C91">
          <w:rPr>
            <w:rFonts w:eastAsia="Times New Roman" w:cstheme="minorHAnsi"/>
            <w:sz w:val="20"/>
            <w:szCs w:val="20"/>
          </w:rPr>
          <w:t xml:space="preserve"> What Is The Pass Or Fail Criteria For Friability Test?</w:t>
        </w:r>
      </w:ins>
    </w:p>
    <w:p w:rsidR="00154C91" w:rsidRPr="00154C91" w:rsidRDefault="00154C91" w:rsidP="00154C91">
      <w:pPr>
        <w:rPr>
          <w:ins w:id="184" w:author="Unknown"/>
          <w:rFonts w:eastAsia="Times New Roman" w:cstheme="minorHAnsi"/>
          <w:sz w:val="20"/>
          <w:szCs w:val="20"/>
        </w:rPr>
      </w:pPr>
      <w:proofErr w:type="gramStart"/>
      <w:ins w:id="185" w:author="Unknown">
        <w:r w:rsidRPr="00154C91">
          <w:rPr>
            <w:rFonts w:eastAsia="Times New Roman" w:cstheme="minorHAnsi"/>
            <w:color w:val="2DA506"/>
            <w:sz w:val="20"/>
            <w:szCs w:val="20"/>
          </w:rPr>
          <w:t>Answer :</w:t>
        </w:r>
        <w:proofErr w:type="gramEnd"/>
      </w:ins>
    </w:p>
    <w:p w:rsidR="00154C91" w:rsidRPr="00154C91" w:rsidRDefault="00154C91" w:rsidP="00154C91">
      <w:pPr>
        <w:rPr>
          <w:ins w:id="186" w:author="Unknown"/>
          <w:rFonts w:eastAsia="Times New Roman" w:cstheme="minorHAnsi"/>
          <w:sz w:val="20"/>
          <w:szCs w:val="20"/>
        </w:rPr>
      </w:pPr>
      <w:ins w:id="187" w:author="Unknown">
        <w:r w:rsidRPr="00154C91">
          <w:rPr>
            <w:rFonts w:eastAsia="Times New Roman" w:cstheme="minorHAnsi"/>
            <w:sz w:val="20"/>
            <w:szCs w:val="20"/>
          </w:rPr>
          <w:lastRenderedPageBreak/>
          <w:t xml:space="preserve">Generally the test is run for </w:t>
        </w:r>
        <w:proofErr w:type="spellStart"/>
        <w:r w:rsidRPr="00154C91">
          <w:rPr>
            <w:rFonts w:eastAsia="Times New Roman" w:cstheme="minorHAnsi"/>
            <w:sz w:val="20"/>
            <w:szCs w:val="20"/>
          </w:rPr>
          <w:t>once.If</w:t>
        </w:r>
        <w:proofErr w:type="spellEnd"/>
        <w:r w:rsidRPr="00154C91">
          <w:rPr>
            <w:rFonts w:eastAsia="Times New Roman" w:cstheme="minorHAnsi"/>
            <w:sz w:val="20"/>
            <w:szCs w:val="20"/>
          </w:rPr>
          <w:t xml:space="preserve"> any </w:t>
        </w:r>
        <w:proofErr w:type="spellStart"/>
        <w:r w:rsidRPr="00154C91">
          <w:rPr>
            <w:rFonts w:eastAsia="Times New Roman" w:cstheme="minorHAnsi"/>
            <w:sz w:val="20"/>
            <w:szCs w:val="20"/>
          </w:rPr>
          <w:t>cracked</w:t>
        </w:r>
        <w:proofErr w:type="gramStart"/>
        <w:r w:rsidRPr="00154C91">
          <w:rPr>
            <w:rFonts w:eastAsia="Times New Roman" w:cstheme="minorHAnsi"/>
            <w:sz w:val="20"/>
            <w:szCs w:val="20"/>
          </w:rPr>
          <w:t>,cleaved</w:t>
        </w:r>
        <w:proofErr w:type="spellEnd"/>
        <w:proofErr w:type="gramEnd"/>
        <w:r w:rsidRPr="00154C91">
          <w:rPr>
            <w:rFonts w:eastAsia="Times New Roman" w:cstheme="minorHAnsi"/>
            <w:sz w:val="20"/>
            <w:szCs w:val="20"/>
          </w:rPr>
          <w:t xml:space="preserve"> or broken tablets present in the tablet sample after </w:t>
        </w:r>
        <w:proofErr w:type="spellStart"/>
        <w:r w:rsidRPr="00154C91">
          <w:rPr>
            <w:rFonts w:eastAsia="Times New Roman" w:cstheme="minorHAnsi"/>
            <w:sz w:val="20"/>
            <w:szCs w:val="20"/>
          </w:rPr>
          <w:t>tumbling,the</w:t>
        </w:r>
        <w:proofErr w:type="spellEnd"/>
        <w:r w:rsidRPr="00154C91">
          <w:rPr>
            <w:rFonts w:eastAsia="Times New Roman" w:cstheme="minorHAnsi"/>
            <w:sz w:val="20"/>
            <w:szCs w:val="20"/>
          </w:rPr>
          <w:t xml:space="preserve"> tablets fails the </w:t>
        </w:r>
        <w:proofErr w:type="spellStart"/>
        <w:r w:rsidRPr="00154C91">
          <w:rPr>
            <w:rFonts w:eastAsia="Times New Roman" w:cstheme="minorHAnsi"/>
            <w:sz w:val="20"/>
            <w:szCs w:val="20"/>
          </w:rPr>
          <w:t>test.If</w:t>
        </w:r>
        <w:proofErr w:type="spellEnd"/>
        <w:r w:rsidRPr="00154C91">
          <w:rPr>
            <w:rFonts w:eastAsia="Times New Roman" w:cstheme="minorHAnsi"/>
            <w:sz w:val="20"/>
            <w:szCs w:val="20"/>
          </w:rPr>
          <w:t xml:space="preserve"> the results are </w:t>
        </w:r>
        <w:proofErr w:type="spellStart"/>
        <w:r w:rsidRPr="00154C91">
          <w:rPr>
            <w:rFonts w:eastAsia="Times New Roman" w:cstheme="minorHAnsi"/>
            <w:sz w:val="20"/>
            <w:szCs w:val="20"/>
          </w:rPr>
          <w:t>doubtful,or</w:t>
        </w:r>
        <w:proofErr w:type="spellEnd"/>
        <w:r w:rsidRPr="00154C91">
          <w:rPr>
            <w:rFonts w:eastAsia="Times New Roman" w:cstheme="minorHAnsi"/>
            <w:sz w:val="20"/>
            <w:szCs w:val="20"/>
          </w:rPr>
          <w:t xml:space="preserve"> weight loss is </w:t>
        </w:r>
        <w:proofErr w:type="spellStart"/>
        <w:r w:rsidRPr="00154C91">
          <w:rPr>
            <w:rFonts w:eastAsia="Times New Roman" w:cstheme="minorHAnsi"/>
            <w:sz w:val="20"/>
            <w:szCs w:val="20"/>
          </w:rPr>
          <w:t>grater</w:t>
        </w:r>
        <w:proofErr w:type="spellEnd"/>
        <w:r w:rsidRPr="00154C91">
          <w:rPr>
            <w:rFonts w:eastAsia="Times New Roman" w:cstheme="minorHAnsi"/>
            <w:sz w:val="20"/>
            <w:szCs w:val="20"/>
          </w:rPr>
          <w:t xml:space="preserve"> than the targeted </w:t>
        </w:r>
        <w:proofErr w:type="spellStart"/>
        <w:r w:rsidRPr="00154C91">
          <w:rPr>
            <w:rFonts w:eastAsia="Times New Roman" w:cstheme="minorHAnsi"/>
            <w:sz w:val="20"/>
            <w:szCs w:val="20"/>
          </w:rPr>
          <w:t>value,the</w:t>
        </w:r>
        <w:proofErr w:type="spellEnd"/>
        <w:r w:rsidRPr="00154C91">
          <w:rPr>
            <w:rFonts w:eastAsia="Times New Roman" w:cstheme="minorHAnsi"/>
            <w:sz w:val="20"/>
            <w:szCs w:val="20"/>
          </w:rPr>
          <w:t xml:space="preserve"> test should be repeated twice and the mean of the three tests </w:t>
        </w:r>
        <w:proofErr w:type="spellStart"/>
        <w:r w:rsidRPr="00154C91">
          <w:rPr>
            <w:rFonts w:eastAsia="Times New Roman" w:cstheme="minorHAnsi"/>
            <w:sz w:val="20"/>
            <w:szCs w:val="20"/>
          </w:rPr>
          <w:t>determined.A</w:t>
        </w:r>
        <w:proofErr w:type="spellEnd"/>
        <w:r w:rsidRPr="00154C91">
          <w:rPr>
            <w:rFonts w:eastAsia="Times New Roman" w:cstheme="minorHAnsi"/>
            <w:sz w:val="20"/>
            <w:szCs w:val="20"/>
          </w:rPr>
          <w:t xml:space="preserve">  mean weight loss from the three samples of not more than 1.0% is considered acceptable for most of the products.</w:t>
        </w:r>
      </w:ins>
    </w:p>
    <w:p w:rsidR="00154C91" w:rsidRPr="00154C91" w:rsidRDefault="00154C91" w:rsidP="00154C91">
      <w:pPr>
        <w:rPr>
          <w:ins w:id="188" w:author="Unknown"/>
          <w:rFonts w:eastAsia="Times New Roman" w:cstheme="minorHAnsi"/>
          <w:sz w:val="20"/>
          <w:szCs w:val="20"/>
        </w:rPr>
      </w:pPr>
      <w:proofErr w:type="gramStart"/>
      <w:ins w:id="189" w:author="Unknown">
        <w:r w:rsidRPr="00154C91">
          <w:rPr>
            <w:rFonts w:eastAsia="Times New Roman" w:cstheme="minorHAnsi"/>
            <w:sz w:val="20"/>
            <w:szCs w:val="20"/>
          </w:rPr>
          <w:t>Question 27.</w:t>
        </w:r>
        <w:proofErr w:type="gramEnd"/>
        <w:r w:rsidRPr="00154C91">
          <w:rPr>
            <w:rFonts w:eastAsia="Times New Roman" w:cstheme="minorHAnsi"/>
            <w:sz w:val="20"/>
            <w:szCs w:val="20"/>
          </w:rPr>
          <w:t xml:space="preserve"> What Is The Standard Number Of Rotations Used For Friability Test?</w:t>
        </w:r>
      </w:ins>
    </w:p>
    <w:p w:rsidR="00154C91" w:rsidRPr="00154C91" w:rsidRDefault="00154C91" w:rsidP="00154C91">
      <w:pPr>
        <w:rPr>
          <w:ins w:id="190" w:author="Unknown"/>
          <w:rFonts w:eastAsia="Times New Roman" w:cstheme="minorHAnsi"/>
          <w:sz w:val="20"/>
          <w:szCs w:val="20"/>
        </w:rPr>
      </w:pPr>
      <w:proofErr w:type="gramStart"/>
      <w:ins w:id="191" w:author="Unknown">
        <w:r w:rsidRPr="00154C91">
          <w:rPr>
            <w:rFonts w:eastAsia="Times New Roman" w:cstheme="minorHAnsi"/>
            <w:color w:val="2DA506"/>
            <w:sz w:val="20"/>
            <w:szCs w:val="20"/>
          </w:rPr>
          <w:t>Answer :</w:t>
        </w:r>
        <w:proofErr w:type="gramEnd"/>
      </w:ins>
    </w:p>
    <w:p w:rsidR="00154C91" w:rsidRPr="00154C91" w:rsidRDefault="00154C91" w:rsidP="00154C91">
      <w:pPr>
        <w:rPr>
          <w:ins w:id="192" w:author="Unknown"/>
          <w:rFonts w:eastAsia="Times New Roman" w:cstheme="minorHAnsi"/>
          <w:sz w:val="20"/>
          <w:szCs w:val="20"/>
        </w:rPr>
      </w:pPr>
      <w:ins w:id="193" w:author="Unknown">
        <w:r w:rsidRPr="00154C91">
          <w:rPr>
            <w:rFonts w:eastAsia="Times New Roman" w:cstheme="minorHAnsi"/>
            <w:sz w:val="20"/>
            <w:szCs w:val="20"/>
          </w:rPr>
          <w:t>100 rotations     </w:t>
        </w:r>
      </w:ins>
    </w:p>
    <w:p w:rsidR="00154C91" w:rsidRPr="00154C91" w:rsidRDefault="00154C91" w:rsidP="00154C91">
      <w:pPr>
        <w:rPr>
          <w:ins w:id="194" w:author="Unknown"/>
          <w:rFonts w:eastAsia="Times New Roman" w:cstheme="minorHAnsi"/>
          <w:sz w:val="20"/>
          <w:szCs w:val="20"/>
        </w:rPr>
      </w:pPr>
      <w:ins w:id="195" w:author="Unknown">
        <w:r w:rsidRPr="00154C91">
          <w:rPr>
            <w:rFonts w:eastAsia="Times New Roman" w:cstheme="minorHAnsi"/>
            <w:sz w:val="20"/>
            <w:szCs w:val="20"/>
          </w:rPr>
          <w:fldChar w:fldCharType="begin"/>
        </w:r>
        <w:r w:rsidRPr="00154C91">
          <w:rPr>
            <w:rFonts w:eastAsia="Times New Roman" w:cstheme="minorHAnsi"/>
            <w:sz w:val="20"/>
            <w:szCs w:val="20"/>
          </w:rPr>
          <w:instrText xml:space="preserve"> HYPERLINK "https://www.wisdomjobs.com/e-university/medical-cardiology-interview-questions.html" \o "Medical Cardiology Interview Questions" </w:instrText>
        </w:r>
        <w:r w:rsidRPr="00154C91">
          <w:rPr>
            <w:rFonts w:eastAsia="Times New Roman" w:cstheme="minorHAnsi"/>
            <w:sz w:val="20"/>
            <w:szCs w:val="20"/>
          </w:rPr>
          <w:fldChar w:fldCharType="separate"/>
        </w:r>
        <w:r w:rsidRPr="00154C91">
          <w:rPr>
            <w:rFonts w:eastAsia="Times New Roman" w:cstheme="minorHAnsi"/>
            <w:color w:val="337AB7"/>
            <w:sz w:val="20"/>
            <w:szCs w:val="20"/>
          </w:rPr>
          <w:t>Medical Cardiology Interview Questions</w:t>
        </w:r>
        <w:r w:rsidRPr="00154C91">
          <w:rPr>
            <w:rFonts w:eastAsia="Times New Roman" w:cstheme="minorHAnsi"/>
            <w:sz w:val="20"/>
            <w:szCs w:val="20"/>
          </w:rPr>
          <w:fldChar w:fldCharType="end"/>
        </w:r>
      </w:ins>
    </w:p>
    <w:p w:rsidR="00154C91" w:rsidRPr="00154C91" w:rsidRDefault="00154C91" w:rsidP="00154C91">
      <w:pPr>
        <w:rPr>
          <w:ins w:id="196" w:author="Unknown"/>
          <w:rFonts w:eastAsia="Times New Roman" w:cstheme="minorHAnsi"/>
          <w:sz w:val="20"/>
          <w:szCs w:val="20"/>
        </w:rPr>
      </w:pPr>
      <w:proofErr w:type="gramStart"/>
      <w:ins w:id="197" w:author="Unknown">
        <w:r w:rsidRPr="00154C91">
          <w:rPr>
            <w:rFonts w:eastAsia="Times New Roman" w:cstheme="minorHAnsi"/>
            <w:sz w:val="20"/>
            <w:szCs w:val="20"/>
          </w:rPr>
          <w:t>Question 28.</w:t>
        </w:r>
        <w:proofErr w:type="gramEnd"/>
        <w:r w:rsidRPr="00154C91">
          <w:rPr>
            <w:rFonts w:eastAsia="Times New Roman" w:cstheme="minorHAnsi"/>
            <w:sz w:val="20"/>
            <w:szCs w:val="20"/>
          </w:rPr>
          <w:t xml:space="preserve"> What Is The Fall Height Of The Tablets In The </w:t>
        </w:r>
        <w:proofErr w:type="spellStart"/>
        <w:r w:rsidRPr="00154C91">
          <w:rPr>
            <w:rFonts w:eastAsia="Times New Roman" w:cstheme="minorHAnsi"/>
            <w:sz w:val="20"/>
            <w:szCs w:val="20"/>
          </w:rPr>
          <w:t>Friabilator</w:t>
        </w:r>
        <w:proofErr w:type="spellEnd"/>
        <w:r w:rsidRPr="00154C91">
          <w:rPr>
            <w:rFonts w:eastAsia="Times New Roman" w:cstheme="minorHAnsi"/>
            <w:sz w:val="20"/>
            <w:szCs w:val="20"/>
          </w:rPr>
          <w:t xml:space="preserve"> During Friability Testing?</w:t>
        </w:r>
      </w:ins>
    </w:p>
    <w:p w:rsidR="00154C91" w:rsidRPr="00154C91" w:rsidRDefault="00154C91" w:rsidP="00154C91">
      <w:pPr>
        <w:rPr>
          <w:ins w:id="198" w:author="Unknown"/>
          <w:rFonts w:eastAsia="Times New Roman" w:cstheme="minorHAnsi"/>
          <w:sz w:val="20"/>
          <w:szCs w:val="20"/>
        </w:rPr>
      </w:pPr>
      <w:proofErr w:type="gramStart"/>
      <w:ins w:id="199" w:author="Unknown">
        <w:r w:rsidRPr="00154C91">
          <w:rPr>
            <w:rFonts w:eastAsia="Times New Roman" w:cstheme="minorHAnsi"/>
            <w:color w:val="2DA506"/>
            <w:sz w:val="20"/>
            <w:szCs w:val="20"/>
          </w:rPr>
          <w:t>Answer :</w:t>
        </w:r>
        <w:proofErr w:type="gramEnd"/>
      </w:ins>
    </w:p>
    <w:p w:rsidR="00154C91" w:rsidRPr="00154C91" w:rsidRDefault="00154C91" w:rsidP="00154C91">
      <w:pPr>
        <w:rPr>
          <w:ins w:id="200" w:author="Unknown"/>
          <w:rFonts w:eastAsia="Times New Roman" w:cstheme="minorHAnsi"/>
          <w:sz w:val="20"/>
          <w:szCs w:val="20"/>
        </w:rPr>
      </w:pPr>
      <w:ins w:id="201" w:author="Unknown">
        <w:r w:rsidRPr="00154C91">
          <w:rPr>
            <w:rFonts w:eastAsia="Times New Roman" w:cstheme="minorHAnsi"/>
            <w:sz w:val="20"/>
            <w:szCs w:val="20"/>
          </w:rPr>
          <w:t xml:space="preserve">6 </w:t>
        </w:r>
        <w:proofErr w:type="spellStart"/>
        <w:r w:rsidRPr="00154C91">
          <w:rPr>
            <w:rFonts w:eastAsia="Times New Roman" w:cstheme="minorHAnsi"/>
            <w:sz w:val="20"/>
            <w:szCs w:val="20"/>
          </w:rPr>
          <w:t>inches.Tablets</w:t>
        </w:r>
        <w:proofErr w:type="spellEnd"/>
        <w:r w:rsidRPr="00154C91">
          <w:rPr>
            <w:rFonts w:eastAsia="Times New Roman" w:cstheme="minorHAnsi"/>
            <w:sz w:val="20"/>
            <w:szCs w:val="20"/>
          </w:rPr>
          <w:t xml:space="preserve"> falls from 6 inches eight in each turn within the apparatus.</w:t>
        </w:r>
      </w:ins>
    </w:p>
    <w:p w:rsidR="00154C91" w:rsidRPr="00154C91" w:rsidRDefault="00154C91" w:rsidP="00154C91">
      <w:pPr>
        <w:rPr>
          <w:ins w:id="202" w:author="Unknown"/>
          <w:rFonts w:eastAsia="Times New Roman" w:cstheme="minorHAnsi"/>
          <w:sz w:val="20"/>
          <w:szCs w:val="20"/>
        </w:rPr>
      </w:pPr>
      <w:proofErr w:type="gramStart"/>
      <w:ins w:id="203" w:author="Unknown">
        <w:r w:rsidRPr="00154C91">
          <w:rPr>
            <w:rFonts w:eastAsia="Times New Roman" w:cstheme="minorHAnsi"/>
            <w:sz w:val="20"/>
            <w:szCs w:val="20"/>
          </w:rPr>
          <w:t>Question 29.</w:t>
        </w:r>
        <w:proofErr w:type="gramEnd"/>
        <w:r w:rsidRPr="00154C91">
          <w:rPr>
            <w:rFonts w:eastAsia="Times New Roman" w:cstheme="minorHAnsi"/>
            <w:sz w:val="20"/>
            <w:szCs w:val="20"/>
          </w:rPr>
          <w:t xml:space="preserve"> Why Do We Check Hardness During </w:t>
        </w:r>
        <w:proofErr w:type="spellStart"/>
        <w:r w:rsidRPr="00154C91">
          <w:rPr>
            <w:rFonts w:eastAsia="Times New Roman" w:cstheme="minorHAnsi"/>
            <w:sz w:val="20"/>
            <w:szCs w:val="20"/>
          </w:rPr>
          <w:t>Inprocess</w:t>
        </w:r>
        <w:proofErr w:type="spellEnd"/>
        <w:r w:rsidRPr="00154C91">
          <w:rPr>
            <w:rFonts w:eastAsia="Times New Roman" w:cstheme="minorHAnsi"/>
            <w:sz w:val="20"/>
            <w:szCs w:val="20"/>
          </w:rPr>
          <w:t xml:space="preserve"> Checks?</w:t>
        </w:r>
      </w:ins>
    </w:p>
    <w:p w:rsidR="00154C91" w:rsidRPr="00154C91" w:rsidRDefault="00154C91" w:rsidP="00154C91">
      <w:pPr>
        <w:rPr>
          <w:ins w:id="204" w:author="Unknown"/>
          <w:rFonts w:eastAsia="Times New Roman" w:cstheme="minorHAnsi"/>
          <w:sz w:val="20"/>
          <w:szCs w:val="20"/>
        </w:rPr>
      </w:pPr>
      <w:proofErr w:type="gramStart"/>
      <w:ins w:id="205" w:author="Unknown">
        <w:r w:rsidRPr="00154C91">
          <w:rPr>
            <w:rFonts w:eastAsia="Times New Roman" w:cstheme="minorHAnsi"/>
            <w:color w:val="2DA506"/>
            <w:sz w:val="20"/>
            <w:szCs w:val="20"/>
          </w:rPr>
          <w:t>Answer :</w:t>
        </w:r>
        <w:proofErr w:type="gramEnd"/>
      </w:ins>
    </w:p>
    <w:p w:rsidR="00154C91" w:rsidRPr="00154C91" w:rsidRDefault="00154C91" w:rsidP="00154C91">
      <w:pPr>
        <w:rPr>
          <w:ins w:id="206" w:author="Unknown"/>
          <w:rFonts w:eastAsia="Times New Roman" w:cstheme="minorHAnsi"/>
          <w:sz w:val="20"/>
          <w:szCs w:val="20"/>
        </w:rPr>
      </w:pPr>
      <w:ins w:id="207" w:author="Unknown">
        <w:r w:rsidRPr="00154C91">
          <w:rPr>
            <w:rFonts w:eastAsia="Times New Roman" w:cstheme="minorHAnsi"/>
            <w:sz w:val="20"/>
            <w:szCs w:val="20"/>
          </w:rPr>
          <w:t xml:space="preserve">To determine need for the pressure adjustments on the </w:t>
        </w:r>
        <w:proofErr w:type="spellStart"/>
        <w:r w:rsidRPr="00154C91">
          <w:rPr>
            <w:rFonts w:eastAsia="Times New Roman" w:cstheme="minorHAnsi"/>
            <w:sz w:val="20"/>
            <w:szCs w:val="20"/>
          </w:rPr>
          <w:t>tableting</w:t>
        </w:r>
        <w:proofErr w:type="spellEnd"/>
        <w:r w:rsidRPr="00154C91">
          <w:rPr>
            <w:rFonts w:eastAsia="Times New Roman" w:cstheme="minorHAnsi"/>
            <w:sz w:val="20"/>
            <w:szCs w:val="20"/>
          </w:rPr>
          <w:t xml:space="preserve"> machine. Hardness can affect the disintegration </w:t>
        </w:r>
        <w:proofErr w:type="spellStart"/>
        <w:r w:rsidRPr="00154C91">
          <w:rPr>
            <w:rFonts w:eastAsia="Times New Roman" w:cstheme="minorHAnsi"/>
            <w:sz w:val="20"/>
            <w:szCs w:val="20"/>
          </w:rPr>
          <w:t>time.If</w:t>
        </w:r>
        <w:proofErr w:type="spellEnd"/>
        <w:r w:rsidRPr="00154C91">
          <w:rPr>
            <w:rFonts w:eastAsia="Times New Roman" w:cstheme="minorHAnsi"/>
            <w:sz w:val="20"/>
            <w:szCs w:val="20"/>
          </w:rPr>
          <w:t xml:space="preserve"> tablet is too hard, it may not disintegrate in the required period of time. And if tablet is too soft it will not withstand handling and subsequent processing such as </w:t>
        </w:r>
        <w:proofErr w:type="spellStart"/>
        <w:r w:rsidRPr="00154C91">
          <w:rPr>
            <w:rFonts w:eastAsia="Times New Roman" w:cstheme="minorHAnsi"/>
            <w:sz w:val="20"/>
            <w:szCs w:val="20"/>
          </w:rPr>
          <w:t>coating</w:t>
        </w:r>
        <w:proofErr w:type="gramStart"/>
        <w:r w:rsidRPr="00154C91">
          <w:rPr>
            <w:rFonts w:eastAsia="Times New Roman" w:cstheme="minorHAnsi"/>
            <w:sz w:val="20"/>
            <w:szCs w:val="20"/>
          </w:rPr>
          <w:t>,packing</w:t>
        </w:r>
        <w:proofErr w:type="spellEnd"/>
        <w:proofErr w:type="gramEnd"/>
        <w:r w:rsidRPr="00154C91">
          <w:rPr>
            <w:rFonts w:eastAsia="Times New Roman" w:cstheme="minorHAnsi"/>
            <w:sz w:val="20"/>
            <w:szCs w:val="20"/>
          </w:rPr>
          <w:t xml:space="preserve"> etc.</w:t>
        </w:r>
      </w:ins>
    </w:p>
    <w:p w:rsidR="00154C91" w:rsidRPr="00154C91" w:rsidRDefault="00154C91" w:rsidP="00154C91">
      <w:pPr>
        <w:rPr>
          <w:ins w:id="208" w:author="Unknown"/>
          <w:rFonts w:eastAsia="Times New Roman" w:cstheme="minorHAnsi"/>
          <w:sz w:val="20"/>
          <w:szCs w:val="20"/>
        </w:rPr>
      </w:pPr>
      <w:proofErr w:type="gramStart"/>
      <w:ins w:id="209" w:author="Unknown">
        <w:r w:rsidRPr="00154C91">
          <w:rPr>
            <w:rFonts w:eastAsia="Times New Roman" w:cstheme="minorHAnsi"/>
            <w:sz w:val="20"/>
            <w:szCs w:val="20"/>
          </w:rPr>
          <w:t>Question 30.</w:t>
        </w:r>
        <w:proofErr w:type="gramEnd"/>
        <w:r w:rsidRPr="00154C91">
          <w:rPr>
            <w:rFonts w:eastAsia="Times New Roman" w:cstheme="minorHAnsi"/>
            <w:sz w:val="20"/>
            <w:szCs w:val="20"/>
          </w:rPr>
          <w:t xml:space="preserve"> What Are The Factors Which Influence Tablet Hardness?</w:t>
        </w:r>
      </w:ins>
    </w:p>
    <w:p w:rsidR="00154C91" w:rsidRPr="00154C91" w:rsidRDefault="00154C91" w:rsidP="00154C91">
      <w:pPr>
        <w:rPr>
          <w:ins w:id="210" w:author="Unknown"/>
          <w:rFonts w:eastAsia="Times New Roman" w:cstheme="minorHAnsi"/>
          <w:sz w:val="20"/>
          <w:szCs w:val="20"/>
        </w:rPr>
      </w:pPr>
      <w:proofErr w:type="gramStart"/>
      <w:ins w:id="211" w:author="Unknown">
        <w:r w:rsidRPr="00154C91">
          <w:rPr>
            <w:rFonts w:eastAsia="Times New Roman" w:cstheme="minorHAnsi"/>
            <w:color w:val="2DA506"/>
            <w:sz w:val="20"/>
            <w:szCs w:val="20"/>
          </w:rPr>
          <w:t>Answer :</w:t>
        </w:r>
        <w:proofErr w:type="gramEnd"/>
      </w:ins>
    </w:p>
    <w:p w:rsidR="00154C91" w:rsidRPr="00154C91" w:rsidRDefault="00154C91" w:rsidP="00154C91">
      <w:pPr>
        <w:rPr>
          <w:ins w:id="212" w:author="Unknown"/>
          <w:rFonts w:eastAsia="Times New Roman" w:cstheme="minorHAnsi"/>
          <w:sz w:val="20"/>
          <w:szCs w:val="20"/>
        </w:rPr>
      </w:pPr>
      <w:proofErr w:type="gramStart"/>
      <w:ins w:id="213" w:author="Unknown">
        <w:r w:rsidRPr="00154C91">
          <w:rPr>
            <w:rFonts w:eastAsia="Times New Roman" w:cstheme="minorHAnsi"/>
            <w:sz w:val="20"/>
            <w:szCs w:val="20"/>
          </w:rPr>
          <w:t>compression</w:t>
        </w:r>
        <w:proofErr w:type="gramEnd"/>
        <w:r w:rsidRPr="00154C91">
          <w:rPr>
            <w:rFonts w:eastAsia="Times New Roman" w:cstheme="minorHAnsi"/>
            <w:sz w:val="20"/>
            <w:szCs w:val="20"/>
          </w:rPr>
          <w:t xml:space="preserve"> force</w:t>
        </w:r>
      </w:ins>
    </w:p>
    <w:p w:rsidR="00154C91" w:rsidRPr="00154C91" w:rsidRDefault="00154C91" w:rsidP="00154C91">
      <w:pPr>
        <w:rPr>
          <w:ins w:id="214" w:author="Unknown"/>
          <w:rFonts w:eastAsia="Times New Roman" w:cstheme="minorHAnsi"/>
          <w:sz w:val="20"/>
          <w:szCs w:val="20"/>
        </w:rPr>
      </w:pPr>
      <w:ins w:id="215" w:author="Unknown">
        <w:r w:rsidRPr="00154C91">
          <w:rPr>
            <w:rFonts w:eastAsia="Times New Roman" w:cstheme="minorHAnsi"/>
            <w:sz w:val="20"/>
            <w:szCs w:val="20"/>
          </w:rPr>
          <w:t xml:space="preserve">Binder </w:t>
        </w:r>
        <w:proofErr w:type="gramStart"/>
        <w:r w:rsidRPr="00154C91">
          <w:rPr>
            <w:rFonts w:eastAsia="Times New Roman" w:cstheme="minorHAnsi"/>
            <w:sz w:val="20"/>
            <w:szCs w:val="20"/>
          </w:rPr>
          <w:t>quantity(</w:t>
        </w:r>
        <w:proofErr w:type="gramEnd"/>
        <w:r w:rsidRPr="00154C91">
          <w:rPr>
            <w:rFonts w:eastAsia="Times New Roman" w:cstheme="minorHAnsi"/>
            <w:sz w:val="20"/>
            <w:szCs w:val="20"/>
          </w:rPr>
          <w:t>More binder more hardness)</w:t>
        </w:r>
      </w:ins>
    </w:p>
    <w:p w:rsidR="00154C91" w:rsidRPr="00154C91" w:rsidRDefault="00154C91" w:rsidP="00154C91">
      <w:pPr>
        <w:rPr>
          <w:ins w:id="216" w:author="Unknown"/>
          <w:rFonts w:eastAsia="Times New Roman" w:cstheme="minorHAnsi"/>
          <w:sz w:val="20"/>
          <w:szCs w:val="20"/>
        </w:rPr>
      </w:pPr>
      <w:ins w:id="217" w:author="Unknown">
        <w:r w:rsidRPr="00154C91">
          <w:rPr>
            <w:rFonts w:eastAsia="Times New Roman" w:cstheme="minorHAnsi"/>
            <w:sz w:val="20"/>
            <w:szCs w:val="20"/>
          </w:rPr>
          <w:t>Moisture content</w:t>
        </w:r>
      </w:ins>
    </w:p>
    <w:p w:rsidR="00154C91" w:rsidRPr="00154C91" w:rsidRDefault="00154C91" w:rsidP="00154C91">
      <w:pPr>
        <w:rPr>
          <w:ins w:id="218" w:author="Unknown"/>
          <w:rFonts w:eastAsia="Times New Roman" w:cstheme="minorHAnsi"/>
          <w:sz w:val="20"/>
          <w:szCs w:val="20"/>
        </w:rPr>
      </w:pPr>
      <w:proofErr w:type="gramStart"/>
      <w:ins w:id="219" w:author="Unknown">
        <w:r w:rsidRPr="00154C91">
          <w:rPr>
            <w:rFonts w:eastAsia="Times New Roman" w:cstheme="minorHAnsi"/>
            <w:sz w:val="20"/>
            <w:szCs w:val="20"/>
          </w:rPr>
          <w:t>Question 31.</w:t>
        </w:r>
        <w:proofErr w:type="gramEnd"/>
        <w:r w:rsidRPr="00154C91">
          <w:rPr>
            <w:rFonts w:eastAsia="Times New Roman" w:cstheme="minorHAnsi"/>
            <w:sz w:val="20"/>
            <w:szCs w:val="20"/>
          </w:rPr>
          <w:t xml:space="preserve"> Which Type Of Tablets Are Exempted From Disintegration Testing?</w:t>
        </w:r>
      </w:ins>
    </w:p>
    <w:p w:rsidR="00154C91" w:rsidRPr="00154C91" w:rsidRDefault="00154C91" w:rsidP="00154C91">
      <w:pPr>
        <w:rPr>
          <w:ins w:id="220" w:author="Unknown"/>
          <w:rFonts w:eastAsia="Times New Roman" w:cstheme="minorHAnsi"/>
          <w:sz w:val="20"/>
          <w:szCs w:val="20"/>
        </w:rPr>
      </w:pPr>
      <w:proofErr w:type="gramStart"/>
      <w:ins w:id="221" w:author="Unknown">
        <w:r w:rsidRPr="00154C91">
          <w:rPr>
            <w:rFonts w:eastAsia="Times New Roman" w:cstheme="minorHAnsi"/>
            <w:color w:val="2DA506"/>
            <w:sz w:val="20"/>
            <w:szCs w:val="20"/>
          </w:rPr>
          <w:t>Answer :</w:t>
        </w:r>
        <w:proofErr w:type="gramEnd"/>
      </w:ins>
    </w:p>
    <w:p w:rsidR="00154C91" w:rsidRPr="00154C91" w:rsidRDefault="00154C91" w:rsidP="00154C91">
      <w:pPr>
        <w:rPr>
          <w:ins w:id="222" w:author="Unknown"/>
          <w:rFonts w:eastAsia="Times New Roman" w:cstheme="minorHAnsi"/>
          <w:sz w:val="20"/>
          <w:szCs w:val="20"/>
        </w:rPr>
      </w:pPr>
      <w:ins w:id="223" w:author="Unknown">
        <w:r w:rsidRPr="00154C91">
          <w:rPr>
            <w:rFonts w:eastAsia="Times New Roman" w:cstheme="minorHAnsi"/>
            <w:sz w:val="20"/>
            <w:szCs w:val="20"/>
          </w:rPr>
          <w:t>Chewable Tablets</w:t>
        </w:r>
      </w:ins>
    </w:p>
    <w:p w:rsidR="00154C91" w:rsidRPr="00154C91" w:rsidRDefault="00154C91" w:rsidP="00154C91">
      <w:pPr>
        <w:rPr>
          <w:ins w:id="224" w:author="Unknown"/>
          <w:rFonts w:eastAsia="Times New Roman" w:cstheme="minorHAnsi"/>
          <w:sz w:val="20"/>
          <w:szCs w:val="20"/>
        </w:rPr>
      </w:pPr>
      <w:proofErr w:type="gramStart"/>
      <w:ins w:id="225" w:author="Unknown">
        <w:r w:rsidRPr="00154C91">
          <w:rPr>
            <w:rFonts w:eastAsia="Times New Roman" w:cstheme="minorHAnsi"/>
            <w:sz w:val="20"/>
            <w:szCs w:val="20"/>
          </w:rPr>
          <w:t>Question 32.</w:t>
        </w:r>
        <w:proofErr w:type="gramEnd"/>
        <w:r w:rsidRPr="00154C91">
          <w:rPr>
            <w:rFonts w:eastAsia="Times New Roman" w:cstheme="minorHAnsi"/>
            <w:sz w:val="20"/>
            <w:szCs w:val="20"/>
          </w:rPr>
          <w:t xml:space="preserve"> Which Capsule Is Bigger In Size - Size '0' Or Size '1'?</w:t>
        </w:r>
      </w:ins>
    </w:p>
    <w:p w:rsidR="00154C91" w:rsidRPr="00154C91" w:rsidRDefault="00154C91" w:rsidP="00154C91">
      <w:pPr>
        <w:rPr>
          <w:ins w:id="226" w:author="Unknown"/>
          <w:rFonts w:eastAsia="Times New Roman" w:cstheme="minorHAnsi"/>
          <w:sz w:val="20"/>
          <w:szCs w:val="20"/>
        </w:rPr>
      </w:pPr>
      <w:proofErr w:type="gramStart"/>
      <w:ins w:id="227" w:author="Unknown">
        <w:r w:rsidRPr="00154C91">
          <w:rPr>
            <w:rFonts w:eastAsia="Times New Roman" w:cstheme="minorHAnsi"/>
            <w:color w:val="2DA506"/>
            <w:sz w:val="20"/>
            <w:szCs w:val="20"/>
          </w:rPr>
          <w:t>Answer :</w:t>
        </w:r>
        <w:proofErr w:type="gramEnd"/>
      </w:ins>
    </w:p>
    <w:p w:rsidR="00154C91" w:rsidRPr="00154C91" w:rsidRDefault="00154C91" w:rsidP="00154C91">
      <w:pPr>
        <w:rPr>
          <w:ins w:id="228" w:author="Unknown"/>
          <w:rFonts w:eastAsia="Times New Roman" w:cstheme="minorHAnsi"/>
          <w:sz w:val="20"/>
          <w:szCs w:val="20"/>
        </w:rPr>
      </w:pPr>
      <w:ins w:id="229" w:author="Unknown">
        <w:r w:rsidRPr="00154C91">
          <w:rPr>
            <w:rFonts w:eastAsia="Times New Roman" w:cstheme="minorHAnsi"/>
            <w:sz w:val="20"/>
            <w:szCs w:val="20"/>
          </w:rPr>
          <w:t>'0' size</w:t>
        </w:r>
      </w:ins>
    </w:p>
    <w:p w:rsidR="00154C91" w:rsidRPr="00154C91" w:rsidRDefault="00154C91" w:rsidP="00154C91">
      <w:pPr>
        <w:rPr>
          <w:ins w:id="230" w:author="Unknown"/>
          <w:rFonts w:eastAsia="Times New Roman" w:cstheme="minorHAnsi"/>
          <w:sz w:val="20"/>
          <w:szCs w:val="20"/>
        </w:rPr>
      </w:pPr>
      <w:proofErr w:type="gramStart"/>
      <w:ins w:id="231" w:author="Unknown">
        <w:r w:rsidRPr="00154C91">
          <w:rPr>
            <w:rFonts w:eastAsia="Times New Roman" w:cstheme="minorHAnsi"/>
            <w:sz w:val="20"/>
            <w:szCs w:val="20"/>
          </w:rPr>
          <w:t>Question 33.</w:t>
        </w:r>
        <w:proofErr w:type="gramEnd"/>
        <w:r w:rsidRPr="00154C91">
          <w:rPr>
            <w:rFonts w:eastAsia="Times New Roman" w:cstheme="minorHAnsi"/>
            <w:sz w:val="20"/>
            <w:szCs w:val="20"/>
          </w:rPr>
          <w:t xml:space="preserve"> What Is The Recommended Temperature For Checking </w:t>
        </w:r>
        <w:proofErr w:type="spellStart"/>
        <w:proofErr w:type="gramStart"/>
        <w:r w:rsidRPr="00154C91">
          <w:rPr>
            <w:rFonts w:eastAsia="Times New Roman" w:cstheme="minorHAnsi"/>
            <w:sz w:val="20"/>
            <w:szCs w:val="20"/>
          </w:rPr>
          <w:t>Dt</w:t>
        </w:r>
        <w:proofErr w:type="spellEnd"/>
        <w:proofErr w:type="gramEnd"/>
        <w:r w:rsidRPr="00154C91">
          <w:rPr>
            <w:rFonts w:eastAsia="Times New Roman" w:cstheme="minorHAnsi"/>
            <w:sz w:val="20"/>
            <w:szCs w:val="20"/>
          </w:rPr>
          <w:t xml:space="preserve"> Of A Dispersible Tablet?</w:t>
        </w:r>
      </w:ins>
    </w:p>
    <w:p w:rsidR="00154C91" w:rsidRPr="00154C91" w:rsidRDefault="00154C91" w:rsidP="00154C91">
      <w:pPr>
        <w:rPr>
          <w:ins w:id="232" w:author="Unknown"/>
          <w:rFonts w:eastAsia="Times New Roman" w:cstheme="minorHAnsi"/>
          <w:sz w:val="20"/>
          <w:szCs w:val="20"/>
        </w:rPr>
      </w:pPr>
      <w:proofErr w:type="gramStart"/>
      <w:ins w:id="233" w:author="Unknown">
        <w:r w:rsidRPr="00154C91">
          <w:rPr>
            <w:rFonts w:eastAsia="Times New Roman" w:cstheme="minorHAnsi"/>
            <w:color w:val="2DA506"/>
            <w:sz w:val="20"/>
            <w:szCs w:val="20"/>
          </w:rPr>
          <w:t>Answer :</w:t>
        </w:r>
        <w:proofErr w:type="gramEnd"/>
      </w:ins>
    </w:p>
    <w:p w:rsidR="00154C91" w:rsidRPr="00154C91" w:rsidRDefault="00154C91" w:rsidP="00154C91">
      <w:pPr>
        <w:rPr>
          <w:ins w:id="234" w:author="Unknown"/>
          <w:rFonts w:eastAsia="Times New Roman" w:cstheme="minorHAnsi"/>
          <w:sz w:val="20"/>
          <w:szCs w:val="20"/>
        </w:rPr>
      </w:pPr>
      <w:ins w:id="235" w:author="Unknown">
        <w:r w:rsidRPr="00154C91">
          <w:rPr>
            <w:rFonts w:eastAsia="Times New Roman" w:cstheme="minorHAnsi"/>
            <w:sz w:val="20"/>
            <w:szCs w:val="20"/>
          </w:rPr>
          <w:t>25 ±10C (IP) &amp; 15 – 250C (BP)</w:t>
        </w:r>
      </w:ins>
    </w:p>
    <w:p w:rsidR="00154C91" w:rsidRPr="00154C91" w:rsidRDefault="00154C91" w:rsidP="00154C91">
      <w:pPr>
        <w:rPr>
          <w:ins w:id="236" w:author="Unknown"/>
          <w:rFonts w:eastAsia="Times New Roman" w:cstheme="minorHAnsi"/>
          <w:sz w:val="20"/>
          <w:szCs w:val="20"/>
        </w:rPr>
      </w:pPr>
      <w:ins w:id="237" w:author="Unknown">
        <w:r w:rsidRPr="00154C91">
          <w:rPr>
            <w:rFonts w:eastAsia="Times New Roman" w:cstheme="minorHAnsi"/>
            <w:sz w:val="20"/>
            <w:szCs w:val="20"/>
          </w:rPr>
          <w:fldChar w:fldCharType="begin"/>
        </w:r>
        <w:r w:rsidRPr="00154C91">
          <w:rPr>
            <w:rFonts w:eastAsia="Times New Roman" w:cstheme="minorHAnsi"/>
            <w:sz w:val="20"/>
            <w:szCs w:val="20"/>
          </w:rPr>
          <w:instrText xml:space="preserve"> HYPERLINK "https://www.wisdomjobs.com/e-university/medical-school-interview-questions.html" \o "Medical School Interview Questions" </w:instrText>
        </w:r>
        <w:r w:rsidRPr="00154C91">
          <w:rPr>
            <w:rFonts w:eastAsia="Times New Roman" w:cstheme="minorHAnsi"/>
            <w:sz w:val="20"/>
            <w:szCs w:val="20"/>
          </w:rPr>
          <w:fldChar w:fldCharType="separate"/>
        </w:r>
        <w:r w:rsidRPr="00154C91">
          <w:rPr>
            <w:rFonts w:eastAsia="Times New Roman" w:cstheme="minorHAnsi"/>
            <w:color w:val="337AB7"/>
            <w:sz w:val="20"/>
            <w:szCs w:val="20"/>
          </w:rPr>
          <w:t>Medical School Interview Questions</w:t>
        </w:r>
        <w:r w:rsidRPr="00154C91">
          <w:rPr>
            <w:rFonts w:eastAsia="Times New Roman" w:cstheme="minorHAnsi"/>
            <w:sz w:val="20"/>
            <w:szCs w:val="20"/>
          </w:rPr>
          <w:fldChar w:fldCharType="end"/>
        </w:r>
      </w:ins>
    </w:p>
    <w:p w:rsidR="00154C91" w:rsidRPr="00154C91" w:rsidRDefault="00154C91" w:rsidP="00154C91">
      <w:pPr>
        <w:rPr>
          <w:ins w:id="238" w:author="Unknown"/>
          <w:rFonts w:eastAsia="Times New Roman" w:cstheme="minorHAnsi"/>
          <w:sz w:val="20"/>
          <w:szCs w:val="20"/>
        </w:rPr>
      </w:pPr>
      <w:proofErr w:type="gramStart"/>
      <w:ins w:id="239" w:author="Unknown">
        <w:r w:rsidRPr="00154C91">
          <w:rPr>
            <w:rFonts w:eastAsia="Times New Roman" w:cstheme="minorHAnsi"/>
            <w:sz w:val="20"/>
            <w:szCs w:val="20"/>
          </w:rPr>
          <w:t>Question 34.</w:t>
        </w:r>
        <w:proofErr w:type="gramEnd"/>
        <w:r w:rsidRPr="00154C91">
          <w:rPr>
            <w:rFonts w:eastAsia="Times New Roman" w:cstheme="minorHAnsi"/>
            <w:sz w:val="20"/>
            <w:szCs w:val="20"/>
          </w:rPr>
          <w:t xml:space="preserve"> What Is Mesh Aperture Of </w:t>
        </w:r>
        <w:proofErr w:type="spellStart"/>
        <w:r w:rsidRPr="00154C91">
          <w:rPr>
            <w:rFonts w:eastAsia="Times New Roman" w:cstheme="minorHAnsi"/>
            <w:sz w:val="20"/>
            <w:szCs w:val="20"/>
          </w:rPr>
          <w:t>Dt</w:t>
        </w:r>
        <w:proofErr w:type="spellEnd"/>
        <w:r w:rsidRPr="00154C91">
          <w:rPr>
            <w:rFonts w:eastAsia="Times New Roman" w:cstheme="minorHAnsi"/>
            <w:sz w:val="20"/>
            <w:szCs w:val="20"/>
          </w:rPr>
          <w:t xml:space="preserve"> </w:t>
        </w:r>
        <w:proofErr w:type="gramStart"/>
        <w:r w:rsidRPr="00154C91">
          <w:rPr>
            <w:rFonts w:eastAsia="Times New Roman" w:cstheme="minorHAnsi"/>
            <w:sz w:val="20"/>
            <w:szCs w:val="20"/>
          </w:rPr>
          <w:t>Apparatus ?</w:t>
        </w:r>
        <w:proofErr w:type="gramEnd"/>
      </w:ins>
    </w:p>
    <w:p w:rsidR="00154C91" w:rsidRPr="00154C91" w:rsidRDefault="00154C91" w:rsidP="00154C91">
      <w:pPr>
        <w:rPr>
          <w:ins w:id="240" w:author="Unknown"/>
          <w:rFonts w:eastAsia="Times New Roman" w:cstheme="minorHAnsi"/>
          <w:sz w:val="20"/>
          <w:szCs w:val="20"/>
        </w:rPr>
      </w:pPr>
      <w:proofErr w:type="gramStart"/>
      <w:ins w:id="241" w:author="Unknown">
        <w:r w:rsidRPr="00154C91">
          <w:rPr>
            <w:rFonts w:eastAsia="Times New Roman" w:cstheme="minorHAnsi"/>
            <w:color w:val="2DA506"/>
            <w:sz w:val="20"/>
            <w:szCs w:val="20"/>
          </w:rPr>
          <w:t>Answer :</w:t>
        </w:r>
        <w:proofErr w:type="gramEnd"/>
      </w:ins>
    </w:p>
    <w:p w:rsidR="00154C91" w:rsidRPr="00154C91" w:rsidRDefault="00154C91" w:rsidP="00154C91">
      <w:pPr>
        <w:rPr>
          <w:ins w:id="242" w:author="Unknown"/>
          <w:rFonts w:eastAsia="Times New Roman" w:cstheme="minorHAnsi"/>
          <w:sz w:val="20"/>
          <w:szCs w:val="20"/>
        </w:rPr>
      </w:pPr>
      <w:ins w:id="243" w:author="Unknown">
        <w:r w:rsidRPr="00154C91">
          <w:rPr>
            <w:rFonts w:eastAsia="Times New Roman" w:cstheme="minorHAnsi"/>
            <w:sz w:val="20"/>
            <w:szCs w:val="20"/>
          </w:rPr>
          <w:t> 1.8 -2.2mm (#10)</w:t>
        </w:r>
      </w:ins>
    </w:p>
    <w:p w:rsidR="00154C91" w:rsidRPr="00154C91" w:rsidRDefault="00154C91" w:rsidP="00154C91">
      <w:pPr>
        <w:rPr>
          <w:ins w:id="244" w:author="Unknown"/>
          <w:rFonts w:eastAsia="Times New Roman" w:cstheme="minorHAnsi"/>
          <w:sz w:val="20"/>
          <w:szCs w:val="20"/>
        </w:rPr>
      </w:pPr>
      <w:proofErr w:type="gramStart"/>
      <w:ins w:id="245" w:author="Unknown">
        <w:r w:rsidRPr="00154C91">
          <w:rPr>
            <w:rFonts w:eastAsia="Times New Roman" w:cstheme="minorHAnsi"/>
            <w:sz w:val="20"/>
            <w:szCs w:val="20"/>
          </w:rPr>
          <w:lastRenderedPageBreak/>
          <w:t>Question 35.</w:t>
        </w:r>
        <w:proofErr w:type="gramEnd"/>
        <w:r w:rsidRPr="00154C91">
          <w:rPr>
            <w:rFonts w:eastAsia="Times New Roman" w:cstheme="minorHAnsi"/>
            <w:sz w:val="20"/>
            <w:szCs w:val="20"/>
          </w:rPr>
          <w:t xml:space="preserve"> What Is </w:t>
        </w:r>
        <w:proofErr w:type="gramStart"/>
        <w:r w:rsidRPr="00154C91">
          <w:rPr>
            <w:rFonts w:eastAsia="Times New Roman" w:cstheme="minorHAnsi"/>
            <w:sz w:val="20"/>
            <w:szCs w:val="20"/>
          </w:rPr>
          <w:t>The</w:t>
        </w:r>
        <w:proofErr w:type="gramEnd"/>
        <w:r w:rsidRPr="00154C91">
          <w:rPr>
            <w:rFonts w:eastAsia="Times New Roman" w:cstheme="minorHAnsi"/>
            <w:sz w:val="20"/>
            <w:szCs w:val="20"/>
          </w:rPr>
          <w:t xml:space="preserve"> Pass/fail Criteria For Disintegration Test?</w:t>
        </w:r>
      </w:ins>
    </w:p>
    <w:p w:rsidR="00154C91" w:rsidRPr="00154C91" w:rsidRDefault="00154C91" w:rsidP="00154C91">
      <w:pPr>
        <w:rPr>
          <w:ins w:id="246" w:author="Unknown"/>
          <w:rFonts w:eastAsia="Times New Roman" w:cstheme="minorHAnsi"/>
          <w:sz w:val="20"/>
          <w:szCs w:val="20"/>
        </w:rPr>
      </w:pPr>
      <w:proofErr w:type="gramStart"/>
      <w:ins w:id="247" w:author="Unknown">
        <w:r w:rsidRPr="00154C91">
          <w:rPr>
            <w:rFonts w:eastAsia="Times New Roman" w:cstheme="minorHAnsi"/>
            <w:color w:val="2DA506"/>
            <w:sz w:val="20"/>
            <w:szCs w:val="20"/>
          </w:rPr>
          <w:t>Answer :</w:t>
        </w:r>
        <w:proofErr w:type="gramEnd"/>
      </w:ins>
    </w:p>
    <w:p w:rsidR="00154C91" w:rsidRPr="00154C91" w:rsidRDefault="00154C91" w:rsidP="00154C91">
      <w:pPr>
        <w:rPr>
          <w:ins w:id="248" w:author="Unknown"/>
          <w:rFonts w:eastAsia="Times New Roman" w:cstheme="minorHAnsi"/>
          <w:sz w:val="20"/>
          <w:szCs w:val="20"/>
        </w:rPr>
      </w:pPr>
      <w:ins w:id="249" w:author="Unknown">
        <w:r w:rsidRPr="00154C91">
          <w:rPr>
            <w:rFonts w:eastAsia="Times New Roman" w:cstheme="minorHAnsi"/>
            <w:sz w:val="20"/>
            <w:szCs w:val="20"/>
          </w:rPr>
          <w:t xml:space="preserve">If one or two tablets/capsules </w:t>
        </w:r>
        <w:proofErr w:type="gramStart"/>
        <w:r w:rsidRPr="00154C91">
          <w:rPr>
            <w:rFonts w:eastAsia="Times New Roman" w:cstheme="minorHAnsi"/>
            <w:sz w:val="20"/>
            <w:szCs w:val="20"/>
          </w:rPr>
          <w:t>fails</w:t>
        </w:r>
        <w:proofErr w:type="gramEnd"/>
        <w:r w:rsidRPr="00154C91">
          <w:rPr>
            <w:rFonts w:eastAsia="Times New Roman" w:cstheme="minorHAnsi"/>
            <w:sz w:val="20"/>
            <w:szCs w:val="20"/>
          </w:rPr>
          <w:t xml:space="preserve"> to disintegrate completely, repeat the test on another 12 additional dosage units. The requirement is </w:t>
        </w:r>
        <w:proofErr w:type="gramStart"/>
        <w:r w:rsidRPr="00154C91">
          <w:rPr>
            <w:rFonts w:eastAsia="Times New Roman" w:cstheme="minorHAnsi"/>
            <w:sz w:val="20"/>
            <w:szCs w:val="20"/>
          </w:rPr>
          <w:t>meet</w:t>
        </w:r>
        <w:proofErr w:type="gramEnd"/>
        <w:r w:rsidRPr="00154C91">
          <w:rPr>
            <w:rFonts w:eastAsia="Times New Roman" w:cstheme="minorHAnsi"/>
            <w:sz w:val="20"/>
            <w:szCs w:val="20"/>
          </w:rPr>
          <w:t xml:space="preserve"> if not fewer than 16 out of 18 tablets/capsules tested are disintegrated completely.</w:t>
        </w:r>
      </w:ins>
    </w:p>
    <w:p w:rsidR="00154C91" w:rsidRPr="00154C91" w:rsidRDefault="00154C91" w:rsidP="00154C91">
      <w:pPr>
        <w:rPr>
          <w:ins w:id="250" w:author="Unknown"/>
          <w:rFonts w:eastAsia="Times New Roman" w:cstheme="minorHAnsi"/>
          <w:sz w:val="20"/>
          <w:szCs w:val="20"/>
        </w:rPr>
      </w:pPr>
      <w:proofErr w:type="gramStart"/>
      <w:ins w:id="251" w:author="Unknown">
        <w:r w:rsidRPr="00154C91">
          <w:rPr>
            <w:rFonts w:eastAsia="Times New Roman" w:cstheme="minorHAnsi"/>
            <w:sz w:val="20"/>
            <w:szCs w:val="20"/>
          </w:rPr>
          <w:t>Question 36.</w:t>
        </w:r>
        <w:proofErr w:type="gramEnd"/>
        <w:r w:rsidRPr="00154C91">
          <w:rPr>
            <w:rFonts w:eastAsia="Times New Roman" w:cstheme="minorHAnsi"/>
            <w:sz w:val="20"/>
            <w:szCs w:val="20"/>
          </w:rPr>
          <w:t xml:space="preserve"> What Is The Recommended Storage Conditions For Empty Hard Gelatin Capsules?</w:t>
        </w:r>
      </w:ins>
    </w:p>
    <w:p w:rsidR="00154C91" w:rsidRPr="00154C91" w:rsidRDefault="00154C91" w:rsidP="00154C91">
      <w:pPr>
        <w:rPr>
          <w:ins w:id="252" w:author="Unknown"/>
          <w:rFonts w:eastAsia="Times New Roman" w:cstheme="minorHAnsi"/>
          <w:sz w:val="20"/>
          <w:szCs w:val="20"/>
        </w:rPr>
      </w:pPr>
      <w:proofErr w:type="gramStart"/>
      <w:ins w:id="253" w:author="Unknown">
        <w:r w:rsidRPr="00154C91">
          <w:rPr>
            <w:rFonts w:eastAsia="Times New Roman" w:cstheme="minorHAnsi"/>
            <w:color w:val="2DA506"/>
            <w:sz w:val="20"/>
            <w:szCs w:val="20"/>
          </w:rPr>
          <w:t>Answer :</w:t>
        </w:r>
        <w:proofErr w:type="gramEnd"/>
      </w:ins>
    </w:p>
    <w:p w:rsidR="00154C91" w:rsidRPr="00154C91" w:rsidRDefault="00154C91" w:rsidP="00154C91">
      <w:pPr>
        <w:rPr>
          <w:ins w:id="254" w:author="Unknown"/>
          <w:rFonts w:eastAsia="Times New Roman" w:cstheme="minorHAnsi"/>
          <w:sz w:val="20"/>
          <w:szCs w:val="20"/>
        </w:rPr>
      </w:pPr>
      <w:ins w:id="255" w:author="Unknown">
        <w:r w:rsidRPr="00154C91">
          <w:rPr>
            <w:rFonts w:eastAsia="Times New Roman" w:cstheme="minorHAnsi"/>
            <w:sz w:val="20"/>
            <w:szCs w:val="20"/>
          </w:rPr>
          <w:t>15 - 250C &amp; 35 -55% RH</w:t>
        </w:r>
      </w:ins>
    </w:p>
    <w:p w:rsidR="00154C91" w:rsidRPr="00154C91" w:rsidRDefault="00154C91" w:rsidP="00154C91">
      <w:pPr>
        <w:rPr>
          <w:ins w:id="256" w:author="Unknown"/>
          <w:rFonts w:eastAsia="Times New Roman" w:cstheme="minorHAnsi"/>
          <w:sz w:val="20"/>
          <w:szCs w:val="20"/>
        </w:rPr>
      </w:pPr>
      <w:ins w:id="257" w:author="Unknown">
        <w:r w:rsidRPr="00154C91">
          <w:rPr>
            <w:rFonts w:eastAsia="Times New Roman" w:cstheme="minorHAnsi"/>
            <w:sz w:val="20"/>
            <w:szCs w:val="20"/>
          </w:rPr>
          <w:fldChar w:fldCharType="begin"/>
        </w:r>
        <w:r w:rsidRPr="00154C91">
          <w:rPr>
            <w:rFonts w:eastAsia="Times New Roman" w:cstheme="minorHAnsi"/>
            <w:sz w:val="20"/>
            <w:szCs w:val="20"/>
          </w:rPr>
          <w:instrText xml:space="preserve"> HYPERLINK "https://www.wisdomjobs.com/e-university/pharmacist-interview-questions.html" \o "Pharmacist Interview Questions" </w:instrText>
        </w:r>
        <w:r w:rsidRPr="00154C91">
          <w:rPr>
            <w:rFonts w:eastAsia="Times New Roman" w:cstheme="minorHAnsi"/>
            <w:sz w:val="20"/>
            <w:szCs w:val="20"/>
          </w:rPr>
          <w:fldChar w:fldCharType="separate"/>
        </w:r>
        <w:r w:rsidRPr="00154C91">
          <w:rPr>
            <w:rFonts w:eastAsia="Times New Roman" w:cstheme="minorHAnsi"/>
            <w:color w:val="337AB7"/>
            <w:sz w:val="20"/>
            <w:szCs w:val="20"/>
          </w:rPr>
          <w:t>Pharmacist Interview Questions</w:t>
        </w:r>
        <w:r w:rsidRPr="00154C91">
          <w:rPr>
            <w:rFonts w:eastAsia="Times New Roman" w:cstheme="minorHAnsi"/>
            <w:sz w:val="20"/>
            <w:szCs w:val="20"/>
          </w:rPr>
          <w:fldChar w:fldCharType="end"/>
        </w:r>
      </w:ins>
    </w:p>
    <w:p w:rsidR="00154C91" w:rsidRPr="00154C91" w:rsidRDefault="00154C91" w:rsidP="00154C91">
      <w:pPr>
        <w:rPr>
          <w:ins w:id="258" w:author="Unknown"/>
          <w:rFonts w:eastAsia="Times New Roman" w:cstheme="minorHAnsi"/>
          <w:sz w:val="20"/>
          <w:szCs w:val="20"/>
        </w:rPr>
      </w:pPr>
      <w:proofErr w:type="gramStart"/>
      <w:ins w:id="259" w:author="Unknown">
        <w:r w:rsidRPr="00154C91">
          <w:rPr>
            <w:rFonts w:eastAsia="Times New Roman" w:cstheme="minorHAnsi"/>
            <w:sz w:val="20"/>
            <w:szCs w:val="20"/>
          </w:rPr>
          <w:t>Question 37.</w:t>
        </w:r>
        <w:proofErr w:type="gramEnd"/>
        <w:r w:rsidRPr="00154C91">
          <w:rPr>
            <w:rFonts w:eastAsia="Times New Roman" w:cstheme="minorHAnsi"/>
            <w:sz w:val="20"/>
            <w:szCs w:val="20"/>
          </w:rPr>
          <w:t xml:space="preserve"> Which Method Is Employed For </w:t>
        </w:r>
        <w:proofErr w:type="gramStart"/>
        <w:r w:rsidRPr="00154C91">
          <w:rPr>
            <w:rFonts w:eastAsia="Times New Roman" w:cstheme="minorHAnsi"/>
            <w:sz w:val="20"/>
            <w:szCs w:val="20"/>
          </w:rPr>
          <w:t>Checking</w:t>
        </w:r>
        <w:proofErr w:type="gramEnd"/>
        <w:r w:rsidRPr="00154C91">
          <w:rPr>
            <w:rFonts w:eastAsia="Times New Roman" w:cstheme="minorHAnsi"/>
            <w:sz w:val="20"/>
            <w:szCs w:val="20"/>
          </w:rPr>
          <w:t xml:space="preserve"> “uniformity Of Dosage Unit”?</w:t>
        </w:r>
      </w:ins>
    </w:p>
    <w:p w:rsidR="00154C91" w:rsidRPr="00154C91" w:rsidRDefault="00154C91" w:rsidP="00154C91">
      <w:pPr>
        <w:rPr>
          <w:ins w:id="260" w:author="Unknown"/>
          <w:rFonts w:eastAsia="Times New Roman" w:cstheme="minorHAnsi"/>
          <w:sz w:val="20"/>
          <w:szCs w:val="20"/>
        </w:rPr>
      </w:pPr>
      <w:proofErr w:type="gramStart"/>
      <w:ins w:id="261" w:author="Unknown">
        <w:r w:rsidRPr="00154C91">
          <w:rPr>
            <w:rFonts w:eastAsia="Times New Roman" w:cstheme="minorHAnsi"/>
            <w:color w:val="2DA506"/>
            <w:sz w:val="20"/>
            <w:szCs w:val="20"/>
          </w:rPr>
          <w:t>Answer :</w:t>
        </w:r>
        <w:proofErr w:type="gramEnd"/>
      </w:ins>
    </w:p>
    <w:p w:rsidR="00154C91" w:rsidRPr="00154C91" w:rsidRDefault="00154C91" w:rsidP="00154C91">
      <w:pPr>
        <w:rPr>
          <w:ins w:id="262" w:author="Unknown"/>
          <w:rFonts w:eastAsia="Times New Roman" w:cstheme="minorHAnsi"/>
          <w:sz w:val="20"/>
          <w:szCs w:val="20"/>
        </w:rPr>
      </w:pPr>
      <w:ins w:id="263" w:author="Unknown">
        <w:r w:rsidRPr="00154C91">
          <w:rPr>
            <w:rFonts w:eastAsia="Times New Roman" w:cstheme="minorHAnsi"/>
            <w:sz w:val="20"/>
            <w:szCs w:val="20"/>
          </w:rPr>
          <w:t>Content uniformity</w:t>
        </w:r>
      </w:ins>
    </w:p>
    <w:p w:rsidR="00154C91" w:rsidRPr="00154C91" w:rsidRDefault="00154C91" w:rsidP="00154C91">
      <w:pPr>
        <w:rPr>
          <w:ins w:id="264" w:author="Unknown"/>
          <w:rFonts w:eastAsia="Times New Roman" w:cstheme="minorHAnsi"/>
          <w:sz w:val="20"/>
          <w:szCs w:val="20"/>
        </w:rPr>
      </w:pPr>
      <w:proofErr w:type="gramStart"/>
      <w:ins w:id="265" w:author="Unknown">
        <w:r w:rsidRPr="00154C91">
          <w:rPr>
            <w:rFonts w:eastAsia="Times New Roman" w:cstheme="minorHAnsi"/>
            <w:sz w:val="20"/>
            <w:szCs w:val="20"/>
          </w:rPr>
          <w:t>Question 38.</w:t>
        </w:r>
        <w:proofErr w:type="gramEnd"/>
        <w:r w:rsidRPr="00154C91">
          <w:rPr>
            <w:rFonts w:eastAsia="Times New Roman" w:cstheme="minorHAnsi"/>
            <w:sz w:val="20"/>
            <w:szCs w:val="20"/>
          </w:rPr>
          <w:t xml:space="preserve"> What Is </w:t>
        </w:r>
        <w:proofErr w:type="gramStart"/>
        <w:r w:rsidRPr="00154C91">
          <w:rPr>
            <w:rFonts w:eastAsia="Times New Roman" w:cstheme="minorHAnsi"/>
            <w:sz w:val="20"/>
            <w:szCs w:val="20"/>
          </w:rPr>
          <w:t>The Recommended Upward And Downward Movement Frequency Of</w:t>
        </w:r>
        <w:proofErr w:type="gramEnd"/>
        <w:r w:rsidRPr="00154C91">
          <w:rPr>
            <w:rFonts w:eastAsia="Times New Roman" w:cstheme="minorHAnsi"/>
            <w:sz w:val="20"/>
            <w:szCs w:val="20"/>
          </w:rPr>
          <w:t xml:space="preserve"> A Basket-rack Assembly In A </w:t>
        </w:r>
        <w:proofErr w:type="spellStart"/>
        <w:r w:rsidRPr="00154C91">
          <w:rPr>
            <w:rFonts w:eastAsia="Times New Roman" w:cstheme="minorHAnsi"/>
            <w:sz w:val="20"/>
            <w:szCs w:val="20"/>
          </w:rPr>
          <w:t>Dt</w:t>
        </w:r>
        <w:proofErr w:type="spellEnd"/>
        <w:r w:rsidRPr="00154C91">
          <w:rPr>
            <w:rFonts w:eastAsia="Times New Roman" w:cstheme="minorHAnsi"/>
            <w:sz w:val="20"/>
            <w:szCs w:val="20"/>
          </w:rPr>
          <w:t xml:space="preserve"> Apparatus?</w:t>
        </w:r>
      </w:ins>
    </w:p>
    <w:p w:rsidR="00154C91" w:rsidRPr="00154C91" w:rsidRDefault="00154C91" w:rsidP="00154C91">
      <w:pPr>
        <w:rPr>
          <w:ins w:id="266" w:author="Unknown"/>
          <w:rFonts w:eastAsia="Times New Roman" w:cstheme="minorHAnsi"/>
          <w:sz w:val="20"/>
          <w:szCs w:val="20"/>
        </w:rPr>
      </w:pPr>
      <w:proofErr w:type="gramStart"/>
      <w:ins w:id="267" w:author="Unknown">
        <w:r w:rsidRPr="00154C91">
          <w:rPr>
            <w:rFonts w:eastAsia="Times New Roman" w:cstheme="minorHAnsi"/>
            <w:color w:val="2DA506"/>
            <w:sz w:val="20"/>
            <w:szCs w:val="20"/>
          </w:rPr>
          <w:t>Answer :</w:t>
        </w:r>
        <w:proofErr w:type="gramEnd"/>
      </w:ins>
    </w:p>
    <w:p w:rsidR="00154C91" w:rsidRPr="00154C91" w:rsidRDefault="00154C91" w:rsidP="00154C91">
      <w:pPr>
        <w:rPr>
          <w:ins w:id="268" w:author="Unknown"/>
          <w:rFonts w:eastAsia="Times New Roman" w:cstheme="minorHAnsi"/>
          <w:sz w:val="20"/>
          <w:szCs w:val="20"/>
        </w:rPr>
      </w:pPr>
      <w:ins w:id="269" w:author="Unknown">
        <w:r w:rsidRPr="00154C91">
          <w:rPr>
            <w:rFonts w:eastAsia="Times New Roman" w:cstheme="minorHAnsi"/>
            <w:sz w:val="20"/>
            <w:szCs w:val="20"/>
          </w:rPr>
          <w:t> 28 – 32 cycles per minute.</w:t>
        </w:r>
      </w:ins>
    </w:p>
    <w:p w:rsidR="00154C91" w:rsidRPr="00154C91" w:rsidRDefault="00154C91" w:rsidP="00154C91">
      <w:pPr>
        <w:rPr>
          <w:ins w:id="270" w:author="Unknown"/>
          <w:rFonts w:eastAsia="Times New Roman" w:cstheme="minorHAnsi"/>
          <w:sz w:val="20"/>
          <w:szCs w:val="20"/>
        </w:rPr>
      </w:pPr>
      <w:proofErr w:type="gramStart"/>
      <w:ins w:id="271" w:author="Unknown">
        <w:r w:rsidRPr="00154C91">
          <w:rPr>
            <w:rFonts w:eastAsia="Times New Roman" w:cstheme="minorHAnsi"/>
            <w:sz w:val="20"/>
            <w:szCs w:val="20"/>
          </w:rPr>
          <w:t>Question 39.</w:t>
        </w:r>
        <w:proofErr w:type="gramEnd"/>
        <w:r w:rsidRPr="00154C91">
          <w:rPr>
            <w:rFonts w:eastAsia="Times New Roman" w:cstheme="minorHAnsi"/>
            <w:sz w:val="20"/>
            <w:szCs w:val="20"/>
          </w:rPr>
          <w:t xml:space="preserve"> When </w:t>
        </w:r>
        <w:proofErr w:type="gramStart"/>
        <w:r w:rsidRPr="00154C91">
          <w:rPr>
            <w:rFonts w:eastAsia="Times New Roman" w:cstheme="minorHAnsi"/>
            <w:sz w:val="20"/>
            <w:szCs w:val="20"/>
          </w:rPr>
          <w:t>Performing</w:t>
        </w:r>
        <w:proofErr w:type="gramEnd"/>
        <w:r w:rsidRPr="00154C91">
          <w:rPr>
            <w:rFonts w:eastAsia="Times New Roman" w:cstheme="minorHAnsi"/>
            <w:sz w:val="20"/>
            <w:szCs w:val="20"/>
          </w:rPr>
          <w:t xml:space="preserve"> The ‘uniformity Of Weight’ Of The Dosage Unit, How Many Tablet/capsule Can Deviate The Established Limit?</w:t>
        </w:r>
      </w:ins>
    </w:p>
    <w:p w:rsidR="00154C91" w:rsidRPr="00154C91" w:rsidRDefault="00154C91" w:rsidP="00154C91">
      <w:pPr>
        <w:rPr>
          <w:ins w:id="272" w:author="Unknown"/>
          <w:rFonts w:eastAsia="Times New Roman" w:cstheme="minorHAnsi"/>
          <w:sz w:val="20"/>
          <w:szCs w:val="20"/>
        </w:rPr>
      </w:pPr>
      <w:proofErr w:type="gramStart"/>
      <w:ins w:id="273" w:author="Unknown">
        <w:r w:rsidRPr="00154C91">
          <w:rPr>
            <w:rFonts w:eastAsia="Times New Roman" w:cstheme="minorHAnsi"/>
            <w:color w:val="2DA506"/>
            <w:sz w:val="20"/>
            <w:szCs w:val="20"/>
          </w:rPr>
          <w:t>Answer :</w:t>
        </w:r>
        <w:proofErr w:type="gramEnd"/>
      </w:ins>
    </w:p>
    <w:p w:rsidR="00154C91" w:rsidRPr="00154C91" w:rsidRDefault="00154C91" w:rsidP="00154C91">
      <w:pPr>
        <w:rPr>
          <w:ins w:id="274" w:author="Unknown"/>
          <w:rFonts w:eastAsia="Times New Roman" w:cstheme="minorHAnsi"/>
          <w:sz w:val="20"/>
          <w:szCs w:val="20"/>
        </w:rPr>
      </w:pPr>
      <w:ins w:id="275" w:author="Unknown">
        <w:r w:rsidRPr="00154C91">
          <w:rPr>
            <w:rFonts w:eastAsia="Times New Roman" w:cstheme="minorHAnsi"/>
            <w:sz w:val="20"/>
            <w:szCs w:val="20"/>
          </w:rPr>
          <w:t xml:space="preserve">Not more than two of the individual weights can deviates from the average weight by more than the percentage given in the </w:t>
        </w:r>
        <w:proofErr w:type="spellStart"/>
        <w:r w:rsidRPr="00154C91">
          <w:rPr>
            <w:rFonts w:eastAsia="Times New Roman" w:cstheme="minorHAnsi"/>
            <w:sz w:val="20"/>
            <w:szCs w:val="20"/>
          </w:rPr>
          <w:t>pharmacopeia</w:t>
        </w:r>
        <w:proofErr w:type="gramStart"/>
        <w:r w:rsidRPr="00154C91">
          <w:rPr>
            <w:rFonts w:eastAsia="Times New Roman" w:cstheme="minorHAnsi"/>
            <w:sz w:val="20"/>
            <w:szCs w:val="20"/>
          </w:rPr>
          <w:t>,and</w:t>
        </w:r>
        <w:proofErr w:type="spellEnd"/>
        <w:proofErr w:type="gramEnd"/>
        <w:r w:rsidRPr="00154C91">
          <w:rPr>
            <w:rFonts w:eastAsia="Times New Roman" w:cstheme="minorHAnsi"/>
            <w:sz w:val="20"/>
            <w:szCs w:val="20"/>
          </w:rPr>
          <w:t xml:space="preserve"> none can deviates more than twice that percentage.</w:t>
        </w:r>
      </w:ins>
    </w:p>
    <w:p w:rsidR="00154C91" w:rsidRPr="00154C91" w:rsidRDefault="00154C91" w:rsidP="00154C91">
      <w:pPr>
        <w:rPr>
          <w:ins w:id="276" w:author="Unknown"/>
          <w:rFonts w:eastAsia="Times New Roman" w:cstheme="minorHAnsi"/>
          <w:sz w:val="20"/>
          <w:szCs w:val="20"/>
        </w:rPr>
      </w:pPr>
      <w:ins w:id="277" w:author="Unknown">
        <w:r w:rsidRPr="00154C91">
          <w:rPr>
            <w:rFonts w:eastAsia="Times New Roman" w:cstheme="minorHAnsi"/>
            <w:sz w:val="20"/>
            <w:szCs w:val="20"/>
          </w:rPr>
          <w:t>Weight Variation limits for Tablets.</w:t>
        </w:r>
      </w:ins>
    </w:p>
    <w:p w:rsidR="00154C91" w:rsidRPr="00154C91" w:rsidRDefault="00154C91" w:rsidP="00154C91">
      <w:pPr>
        <w:rPr>
          <w:ins w:id="278" w:author="Unknown"/>
          <w:rFonts w:eastAsia="Times New Roman" w:cstheme="minorHAnsi"/>
          <w:sz w:val="20"/>
          <w:szCs w:val="20"/>
        </w:rPr>
      </w:pPr>
      <w:proofErr w:type="gramStart"/>
      <w:ins w:id="279" w:author="Unknown">
        <w:r w:rsidRPr="00154C91">
          <w:rPr>
            <w:rFonts w:eastAsia="Times New Roman" w:cstheme="minorHAnsi"/>
            <w:sz w:val="20"/>
            <w:szCs w:val="20"/>
          </w:rPr>
          <w:t>Question 40.</w:t>
        </w:r>
        <w:proofErr w:type="gramEnd"/>
        <w:r w:rsidRPr="00154C91">
          <w:rPr>
            <w:rFonts w:eastAsia="Times New Roman" w:cstheme="minorHAnsi"/>
            <w:sz w:val="20"/>
            <w:szCs w:val="20"/>
          </w:rPr>
          <w:t xml:space="preserve"> What Precautions Shall Be Taken While Collecting In Process </w:t>
        </w:r>
        <w:proofErr w:type="gramStart"/>
        <w:r w:rsidRPr="00154C91">
          <w:rPr>
            <w:rFonts w:eastAsia="Times New Roman" w:cstheme="minorHAnsi"/>
            <w:sz w:val="20"/>
            <w:szCs w:val="20"/>
          </w:rPr>
          <w:t>Samples ?</w:t>
        </w:r>
        <w:proofErr w:type="gramEnd"/>
      </w:ins>
    </w:p>
    <w:p w:rsidR="00154C91" w:rsidRPr="00154C91" w:rsidRDefault="00154C91" w:rsidP="00154C91">
      <w:pPr>
        <w:rPr>
          <w:ins w:id="280" w:author="Unknown"/>
          <w:rFonts w:eastAsia="Times New Roman" w:cstheme="minorHAnsi"/>
          <w:sz w:val="20"/>
          <w:szCs w:val="20"/>
        </w:rPr>
      </w:pPr>
      <w:proofErr w:type="gramStart"/>
      <w:ins w:id="281" w:author="Unknown">
        <w:r w:rsidRPr="00154C91">
          <w:rPr>
            <w:rFonts w:eastAsia="Times New Roman" w:cstheme="minorHAnsi"/>
            <w:color w:val="2DA506"/>
            <w:sz w:val="20"/>
            <w:szCs w:val="20"/>
          </w:rPr>
          <w:t>Answer :</w:t>
        </w:r>
        <w:proofErr w:type="gramEnd"/>
      </w:ins>
    </w:p>
    <w:p w:rsidR="00154C91" w:rsidRPr="00154C91" w:rsidRDefault="00154C91" w:rsidP="00154C91">
      <w:pPr>
        <w:rPr>
          <w:ins w:id="282" w:author="Unknown"/>
          <w:rFonts w:eastAsia="Times New Roman" w:cstheme="minorHAnsi"/>
          <w:sz w:val="20"/>
          <w:szCs w:val="20"/>
        </w:rPr>
      </w:pPr>
      <w:ins w:id="283" w:author="Unknown">
        <w:r w:rsidRPr="00154C91">
          <w:rPr>
            <w:rFonts w:eastAsia="Times New Roman" w:cstheme="minorHAnsi"/>
            <w:sz w:val="20"/>
            <w:szCs w:val="20"/>
          </w:rPr>
          <w:t xml:space="preserve">While collecting </w:t>
        </w:r>
        <w:proofErr w:type="spellStart"/>
        <w:r w:rsidRPr="00154C91">
          <w:rPr>
            <w:rFonts w:eastAsia="Times New Roman" w:cstheme="minorHAnsi"/>
            <w:sz w:val="20"/>
            <w:szCs w:val="20"/>
          </w:rPr>
          <w:t>inprocess</w:t>
        </w:r>
        <w:proofErr w:type="spellEnd"/>
        <w:r w:rsidRPr="00154C91">
          <w:rPr>
            <w:rFonts w:eastAsia="Times New Roman" w:cstheme="minorHAnsi"/>
            <w:sz w:val="20"/>
            <w:szCs w:val="20"/>
          </w:rPr>
          <w:t xml:space="preserve"> samples, avoid contamination of the product being sampled (Don’t collect samples with bare hands) &amp; </w:t>
        </w:r>
        <w:proofErr w:type="gramStart"/>
        <w:r w:rsidRPr="00154C91">
          <w:rPr>
            <w:rFonts w:eastAsia="Times New Roman" w:cstheme="minorHAnsi"/>
            <w:sz w:val="20"/>
            <w:szCs w:val="20"/>
          </w:rPr>
          <w:t>avoid  contamination</w:t>
        </w:r>
        <w:proofErr w:type="gramEnd"/>
        <w:r w:rsidRPr="00154C91">
          <w:rPr>
            <w:rFonts w:eastAsia="Times New Roman" w:cstheme="minorHAnsi"/>
            <w:sz w:val="20"/>
            <w:szCs w:val="20"/>
          </w:rPr>
          <w:t xml:space="preserve"> of sample taken.</w:t>
        </w:r>
      </w:ins>
    </w:p>
    <w:p w:rsidR="00154C91" w:rsidRPr="00154C91" w:rsidRDefault="00154C91" w:rsidP="00154C91">
      <w:pPr>
        <w:rPr>
          <w:ins w:id="284" w:author="Unknown"/>
          <w:rFonts w:eastAsia="Times New Roman" w:cstheme="minorHAnsi"/>
          <w:sz w:val="20"/>
          <w:szCs w:val="20"/>
        </w:rPr>
      </w:pPr>
      <w:ins w:id="285" w:author="Unknown">
        <w:r w:rsidRPr="00154C91">
          <w:rPr>
            <w:rFonts w:eastAsia="Times New Roman" w:cstheme="minorHAnsi"/>
            <w:sz w:val="20"/>
            <w:szCs w:val="20"/>
          </w:rPr>
          <w:fldChar w:fldCharType="begin"/>
        </w:r>
        <w:r w:rsidRPr="00154C91">
          <w:rPr>
            <w:rFonts w:eastAsia="Times New Roman" w:cstheme="minorHAnsi"/>
            <w:sz w:val="20"/>
            <w:szCs w:val="20"/>
          </w:rPr>
          <w:instrText xml:space="preserve"> HYPERLINK "https://www.wisdomjobs.com/e-university/paramedic-interview-questions.html" \o "Paramedic Interview Questions" </w:instrText>
        </w:r>
        <w:r w:rsidRPr="00154C91">
          <w:rPr>
            <w:rFonts w:eastAsia="Times New Roman" w:cstheme="minorHAnsi"/>
            <w:sz w:val="20"/>
            <w:szCs w:val="20"/>
          </w:rPr>
          <w:fldChar w:fldCharType="separate"/>
        </w:r>
        <w:r w:rsidRPr="00154C91">
          <w:rPr>
            <w:rFonts w:eastAsia="Times New Roman" w:cstheme="minorHAnsi"/>
            <w:color w:val="337AB7"/>
            <w:sz w:val="20"/>
            <w:szCs w:val="20"/>
          </w:rPr>
          <w:t>Paramedic Interview Questions</w:t>
        </w:r>
        <w:r w:rsidRPr="00154C91">
          <w:rPr>
            <w:rFonts w:eastAsia="Times New Roman" w:cstheme="minorHAnsi"/>
            <w:sz w:val="20"/>
            <w:szCs w:val="20"/>
          </w:rPr>
          <w:fldChar w:fldCharType="end"/>
        </w:r>
      </w:ins>
    </w:p>
    <w:p w:rsidR="00154C91" w:rsidRPr="00154C91" w:rsidRDefault="00154C91" w:rsidP="00154C91">
      <w:pPr>
        <w:rPr>
          <w:ins w:id="286" w:author="Unknown"/>
          <w:rFonts w:eastAsia="Times New Roman" w:cstheme="minorHAnsi"/>
          <w:sz w:val="20"/>
          <w:szCs w:val="20"/>
        </w:rPr>
      </w:pPr>
      <w:proofErr w:type="gramStart"/>
      <w:ins w:id="287" w:author="Unknown">
        <w:r w:rsidRPr="00154C91">
          <w:rPr>
            <w:rFonts w:eastAsia="Times New Roman" w:cstheme="minorHAnsi"/>
            <w:sz w:val="20"/>
            <w:szCs w:val="20"/>
          </w:rPr>
          <w:t>Question 41.</w:t>
        </w:r>
        <w:proofErr w:type="gramEnd"/>
        <w:r w:rsidRPr="00154C91">
          <w:rPr>
            <w:rFonts w:eastAsia="Times New Roman" w:cstheme="minorHAnsi"/>
            <w:sz w:val="20"/>
            <w:szCs w:val="20"/>
          </w:rPr>
          <w:t xml:space="preserve"> In A Tablet Manufacturing Facility ‘positive’ Pressure Is Maintained In Processing Area </w:t>
        </w:r>
        <w:proofErr w:type="gramStart"/>
        <w:r w:rsidRPr="00154C91">
          <w:rPr>
            <w:rFonts w:eastAsia="Times New Roman" w:cstheme="minorHAnsi"/>
            <w:sz w:val="20"/>
            <w:szCs w:val="20"/>
          </w:rPr>
          <w:t>Or</w:t>
        </w:r>
        <w:proofErr w:type="gramEnd"/>
        <w:r w:rsidRPr="00154C91">
          <w:rPr>
            <w:rFonts w:eastAsia="Times New Roman" w:cstheme="minorHAnsi"/>
            <w:sz w:val="20"/>
            <w:szCs w:val="20"/>
          </w:rPr>
          <w:t xml:space="preserve"> Service Corridors?</w:t>
        </w:r>
      </w:ins>
    </w:p>
    <w:p w:rsidR="00154C91" w:rsidRPr="00154C91" w:rsidRDefault="00154C91" w:rsidP="00154C91">
      <w:pPr>
        <w:rPr>
          <w:ins w:id="288" w:author="Unknown"/>
          <w:rFonts w:eastAsia="Times New Roman" w:cstheme="minorHAnsi"/>
          <w:sz w:val="20"/>
          <w:szCs w:val="20"/>
        </w:rPr>
      </w:pPr>
      <w:proofErr w:type="gramStart"/>
      <w:ins w:id="289" w:author="Unknown">
        <w:r w:rsidRPr="00154C91">
          <w:rPr>
            <w:rFonts w:eastAsia="Times New Roman" w:cstheme="minorHAnsi"/>
            <w:color w:val="2DA506"/>
            <w:sz w:val="20"/>
            <w:szCs w:val="20"/>
          </w:rPr>
          <w:t>Answer :</w:t>
        </w:r>
        <w:proofErr w:type="gramEnd"/>
      </w:ins>
    </w:p>
    <w:p w:rsidR="00154C91" w:rsidRPr="00154C91" w:rsidRDefault="00154C91" w:rsidP="00154C91">
      <w:pPr>
        <w:rPr>
          <w:ins w:id="290" w:author="Unknown"/>
          <w:rFonts w:eastAsia="Times New Roman" w:cstheme="minorHAnsi"/>
          <w:sz w:val="20"/>
          <w:szCs w:val="20"/>
        </w:rPr>
      </w:pPr>
      <w:ins w:id="291" w:author="Unknown">
        <w:r w:rsidRPr="00154C91">
          <w:rPr>
            <w:rFonts w:eastAsia="Times New Roman" w:cstheme="minorHAnsi"/>
            <w:sz w:val="20"/>
            <w:szCs w:val="20"/>
          </w:rPr>
          <w:t>In tablet manufacturing facilities, pressure gradients are maintained to avoid cross contamination of products through air. Usually processing areas are maintained under positive pressure with respect to service corridors.</w:t>
        </w:r>
      </w:ins>
    </w:p>
    <w:p w:rsidR="00154C91" w:rsidRPr="00154C91" w:rsidRDefault="00154C91" w:rsidP="00154C91">
      <w:pPr>
        <w:rPr>
          <w:ins w:id="292" w:author="Unknown"/>
          <w:rFonts w:eastAsia="Times New Roman" w:cstheme="minorHAnsi"/>
          <w:sz w:val="20"/>
          <w:szCs w:val="20"/>
        </w:rPr>
      </w:pPr>
      <w:proofErr w:type="gramStart"/>
      <w:ins w:id="293" w:author="Unknown">
        <w:r w:rsidRPr="00154C91">
          <w:rPr>
            <w:rFonts w:eastAsia="Times New Roman" w:cstheme="minorHAnsi"/>
            <w:sz w:val="20"/>
            <w:szCs w:val="20"/>
          </w:rPr>
          <w:t>Question 42.</w:t>
        </w:r>
        <w:proofErr w:type="gramEnd"/>
        <w:r w:rsidRPr="00154C91">
          <w:rPr>
            <w:rFonts w:eastAsia="Times New Roman" w:cstheme="minorHAnsi"/>
            <w:sz w:val="20"/>
            <w:szCs w:val="20"/>
          </w:rPr>
          <w:t xml:space="preserve"> If Sticking Observed During Tablet Compression What May The Probable Reason For The Same?</w:t>
        </w:r>
      </w:ins>
    </w:p>
    <w:p w:rsidR="00154C91" w:rsidRPr="00154C91" w:rsidRDefault="00154C91" w:rsidP="00154C91">
      <w:pPr>
        <w:rPr>
          <w:ins w:id="294" w:author="Unknown"/>
          <w:rFonts w:eastAsia="Times New Roman" w:cstheme="minorHAnsi"/>
          <w:sz w:val="20"/>
          <w:szCs w:val="20"/>
        </w:rPr>
      </w:pPr>
      <w:proofErr w:type="gramStart"/>
      <w:ins w:id="295" w:author="Unknown">
        <w:r w:rsidRPr="00154C91">
          <w:rPr>
            <w:rFonts w:eastAsia="Times New Roman" w:cstheme="minorHAnsi"/>
            <w:color w:val="2DA506"/>
            <w:sz w:val="20"/>
            <w:szCs w:val="20"/>
          </w:rPr>
          <w:t>Answer :</w:t>
        </w:r>
        <w:proofErr w:type="gramEnd"/>
      </w:ins>
    </w:p>
    <w:p w:rsidR="00154C91" w:rsidRPr="00154C91" w:rsidRDefault="00154C91" w:rsidP="00154C91">
      <w:pPr>
        <w:rPr>
          <w:ins w:id="296" w:author="Unknown"/>
          <w:rFonts w:eastAsia="Times New Roman" w:cstheme="minorHAnsi"/>
          <w:sz w:val="20"/>
          <w:szCs w:val="20"/>
        </w:rPr>
      </w:pPr>
      <w:ins w:id="297" w:author="Unknown">
        <w:r w:rsidRPr="00154C91">
          <w:rPr>
            <w:rFonts w:eastAsia="Times New Roman" w:cstheme="minorHAnsi"/>
            <w:sz w:val="20"/>
            <w:szCs w:val="20"/>
          </w:rPr>
          <w:t>If the granules are not dried properly sticking can occur.</w:t>
        </w:r>
      </w:ins>
    </w:p>
    <w:p w:rsidR="00154C91" w:rsidRPr="00154C91" w:rsidRDefault="00154C91" w:rsidP="00154C91">
      <w:pPr>
        <w:rPr>
          <w:ins w:id="298" w:author="Unknown"/>
          <w:rFonts w:eastAsia="Times New Roman" w:cstheme="minorHAnsi"/>
          <w:sz w:val="20"/>
          <w:szCs w:val="20"/>
        </w:rPr>
      </w:pPr>
      <w:ins w:id="299" w:author="Unknown">
        <w:r w:rsidRPr="00154C91">
          <w:rPr>
            <w:rFonts w:eastAsia="Times New Roman" w:cstheme="minorHAnsi"/>
            <w:sz w:val="20"/>
            <w:szCs w:val="20"/>
          </w:rPr>
          <w:t>Too little or improper lubrication can also leads to sticking.</w:t>
        </w:r>
      </w:ins>
    </w:p>
    <w:p w:rsidR="00154C91" w:rsidRPr="00154C91" w:rsidRDefault="00154C91" w:rsidP="00154C91">
      <w:pPr>
        <w:rPr>
          <w:ins w:id="300" w:author="Unknown"/>
          <w:rFonts w:eastAsia="Times New Roman" w:cstheme="minorHAnsi"/>
          <w:sz w:val="20"/>
          <w:szCs w:val="20"/>
        </w:rPr>
      </w:pPr>
      <w:ins w:id="301" w:author="Unknown">
        <w:r w:rsidRPr="00154C91">
          <w:rPr>
            <w:rFonts w:eastAsia="Times New Roman" w:cstheme="minorHAnsi"/>
            <w:sz w:val="20"/>
            <w:szCs w:val="20"/>
          </w:rPr>
          <w:t xml:space="preserve">Sticking </w:t>
        </w:r>
        <w:proofErr w:type="gramStart"/>
        <w:r w:rsidRPr="00154C91">
          <w:rPr>
            <w:rFonts w:eastAsia="Times New Roman" w:cstheme="minorHAnsi"/>
            <w:sz w:val="20"/>
            <w:szCs w:val="20"/>
          </w:rPr>
          <w:t>can  occur</w:t>
        </w:r>
        <w:proofErr w:type="gramEnd"/>
        <w:r w:rsidRPr="00154C91">
          <w:rPr>
            <w:rFonts w:eastAsia="Times New Roman" w:cstheme="minorHAnsi"/>
            <w:sz w:val="20"/>
            <w:szCs w:val="20"/>
          </w:rPr>
          <w:t xml:space="preserve"> because of too much binder or hygroscopic granular.</w:t>
        </w:r>
      </w:ins>
    </w:p>
    <w:p w:rsidR="00154C91" w:rsidRPr="00154C91" w:rsidRDefault="00154C91" w:rsidP="00154C91">
      <w:pPr>
        <w:rPr>
          <w:ins w:id="302" w:author="Unknown"/>
          <w:rFonts w:eastAsia="Times New Roman" w:cstheme="minorHAnsi"/>
          <w:sz w:val="20"/>
          <w:szCs w:val="20"/>
        </w:rPr>
      </w:pPr>
      <w:ins w:id="303" w:author="Unknown">
        <w:r w:rsidRPr="00154C91">
          <w:rPr>
            <w:rFonts w:eastAsia="Times New Roman" w:cstheme="minorHAnsi"/>
            <w:sz w:val="20"/>
            <w:szCs w:val="20"/>
          </w:rPr>
          <w:lastRenderedPageBreak/>
          <w:fldChar w:fldCharType="begin"/>
        </w:r>
        <w:r w:rsidRPr="00154C91">
          <w:rPr>
            <w:rFonts w:eastAsia="Times New Roman" w:cstheme="minorHAnsi"/>
            <w:sz w:val="20"/>
            <w:szCs w:val="20"/>
          </w:rPr>
          <w:instrText xml:space="preserve"> HYPERLINK "https://www.wisdomjobs.com/e-university/clinical-laboratory-technician-interview-questions.html" \o "Clinical Laboratory Technician Interview Questions" </w:instrText>
        </w:r>
        <w:r w:rsidRPr="00154C91">
          <w:rPr>
            <w:rFonts w:eastAsia="Times New Roman" w:cstheme="minorHAnsi"/>
            <w:sz w:val="20"/>
            <w:szCs w:val="20"/>
          </w:rPr>
          <w:fldChar w:fldCharType="separate"/>
        </w:r>
        <w:r w:rsidRPr="00154C91">
          <w:rPr>
            <w:rFonts w:eastAsia="Times New Roman" w:cstheme="minorHAnsi"/>
            <w:color w:val="337AB7"/>
            <w:sz w:val="20"/>
            <w:szCs w:val="20"/>
          </w:rPr>
          <w:t>Clinical Laboratory Technician Interview Questions</w:t>
        </w:r>
        <w:r w:rsidRPr="00154C91">
          <w:rPr>
            <w:rFonts w:eastAsia="Times New Roman" w:cstheme="minorHAnsi"/>
            <w:sz w:val="20"/>
            <w:szCs w:val="20"/>
          </w:rPr>
          <w:fldChar w:fldCharType="end"/>
        </w:r>
      </w:ins>
    </w:p>
    <w:p w:rsidR="00154C91" w:rsidRPr="00154C91" w:rsidRDefault="00154C91" w:rsidP="00154C91">
      <w:pPr>
        <w:rPr>
          <w:ins w:id="304" w:author="Unknown"/>
          <w:rFonts w:eastAsia="Times New Roman" w:cstheme="minorHAnsi"/>
          <w:sz w:val="20"/>
          <w:szCs w:val="20"/>
        </w:rPr>
      </w:pPr>
      <w:proofErr w:type="gramStart"/>
      <w:ins w:id="305" w:author="Unknown">
        <w:r w:rsidRPr="00154C91">
          <w:rPr>
            <w:rFonts w:eastAsia="Times New Roman" w:cstheme="minorHAnsi"/>
            <w:sz w:val="20"/>
            <w:szCs w:val="20"/>
          </w:rPr>
          <w:t>Question 43.</w:t>
        </w:r>
        <w:proofErr w:type="gramEnd"/>
        <w:r w:rsidRPr="00154C91">
          <w:rPr>
            <w:rFonts w:eastAsia="Times New Roman" w:cstheme="minorHAnsi"/>
            <w:sz w:val="20"/>
            <w:szCs w:val="20"/>
          </w:rPr>
          <w:t xml:space="preserve"> What Checks Shall Be Carried Out, While Calibrating </w:t>
        </w:r>
        <w:proofErr w:type="spellStart"/>
        <w:proofErr w:type="gramStart"/>
        <w:r w:rsidRPr="00154C91">
          <w:rPr>
            <w:rFonts w:eastAsia="Times New Roman" w:cstheme="minorHAnsi"/>
            <w:sz w:val="20"/>
            <w:szCs w:val="20"/>
          </w:rPr>
          <w:t>Dt</w:t>
        </w:r>
        <w:proofErr w:type="spellEnd"/>
        <w:proofErr w:type="gramEnd"/>
        <w:r w:rsidRPr="00154C91">
          <w:rPr>
            <w:rFonts w:eastAsia="Times New Roman" w:cstheme="minorHAnsi"/>
            <w:sz w:val="20"/>
            <w:szCs w:val="20"/>
          </w:rPr>
          <w:t xml:space="preserve"> Apparatus?</w:t>
        </w:r>
      </w:ins>
    </w:p>
    <w:p w:rsidR="00154C91" w:rsidRPr="00154C91" w:rsidRDefault="00154C91" w:rsidP="00154C91">
      <w:pPr>
        <w:rPr>
          <w:ins w:id="306" w:author="Unknown"/>
          <w:rFonts w:eastAsia="Times New Roman" w:cstheme="minorHAnsi"/>
          <w:sz w:val="20"/>
          <w:szCs w:val="20"/>
        </w:rPr>
      </w:pPr>
      <w:proofErr w:type="gramStart"/>
      <w:ins w:id="307" w:author="Unknown">
        <w:r w:rsidRPr="00154C91">
          <w:rPr>
            <w:rFonts w:eastAsia="Times New Roman" w:cstheme="minorHAnsi"/>
            <w:color w:val="2DA506"/>
            <w:sz w:val="20"/>
            <w:szCs w:val="20"/>
          </w:rPr>
          <w:t>Answer :</w:t>
        </w:r>
        <w:proofErr w:type="gramEnd"/>
      </w:ins>
    </w:p>
    <w:p w:rsidR="00154C91" w:rsidRPr="00154C91" w:rsidRDefault="00154C91" w:rsidP="00154C91">
      <w:pPr>
        <w:rPr>
          <w:ins w:id="308" w:author="Unknown"/>
          <w:rFonts w:eastAsia="Times New Roman" w:cstheme="minorHAnsi"/>
          <w:sz w:val="20"/>
          <w:szCs w:val="20"/>
        </w:rPr>
      </w:pPr>
      <w:ins w:id="309" w:author="Unknown">
        <w:r w:rsidRPr="00154C91">
          <w:rPr>
            <w:rFonts w:eastAsia="Times New Roman" w:cstheme="minorHAnsi"/>
            <w:sz w:val="20"/>
            <w:szCs w:val="20"/>
          </w:rPr>
          <w:t>While calibrating DT apparatus, following checks shall be performed.</w:t>
        </w:r>
      </w:ins>
    </w:p>
    <w:p w:rsidR="00154C91" w:rsidRPr="00154C91" w:rsidRDefault="00154C91" w:rsidP="00154C91">
      <w:pPr>
        <w:rPr>
          <w:ins w:id="310" w:author="Unknown"/>
          <w:rFonts w:eastAsia="Times New Roman" w:cstheme="minorHAnsi"/>
          <w:sz w:val="20"/>
          <w:szCs w:val="20"/>
        </w:rPr>
      </w:pPr>
      <w:proofErr w:type="gramStart"/>
      <w:ins w:id="311" w:author="Unknown">
        <w:r w:rsidRPr="00154C91">
          <w:rPr>
            <w:rFonts w:eastAsia="Times New Roman" w:cstheme="minorHAnsi"/>
            <w:sz w:val="20"/>
            <w:szCs w:val="20"/>
          </w:rPr>
          <w:t>Question 44.</w:t>
        </w:r>
        <w:proofErr w:type="gramEnd"/>
        <w:r w:rsidRPr="00154C91">
          <w:rPr>
            <w:rFonts w:eastAsia="Times New Roman" w:cstheme="minorHAnsi"/>
            <w:sz w:val="20"/>
            <w:szCs w:val="20"/>
          </w:rPr>
          <w:t xml:space="preserve"> What Is In Process Checks?</w:t>
        </w:r>
      </w:ins>
    </w:p>
    <w:p w:rsidR="00154C91" w:rsidRPr="00154C91" w:rsidRDefault="00154C91" w:rsidP="00154C91">
      <w:pPr>
        <w:rPr>
          <w:ins w:id="312" w:author="Unknown"/>
          <w:rFonts w:eastAsia="Times New Roman" w:cstheme="minorHAnsi"/>
          <w:sz w:val="20"/>
          <w:szCs w:val="20"/>
        </w:rPr>
      </w:pPr>
      <w:proofErr w:type="gramStart"/>
      <w:ins w:id="313" w:author="Unknown">
        <w:r w:rsidRPr="00154C91">
          <w:rPr>
            <w:rFonts w:eastAsia="Times New Roman" w:cstheme="minorHAnsi"/>
            <w:color w:val="2DA506"/>
            <w:sz w:val="20"/>
            <w:szCs w:val="20"/>
          </w:rPr>
          <w:t>Answer :</w:t>
        </w:r>
        <w:proofErr w:type="gramEnd"/>
      </w:ins>
    </w:p>
    <w:p w:rsidR="00154C91" w:rsidRPr="00154C91" w:rsidRDefault="00154C91" w:rsidP="00154C91">
      <w:pPr>
        <w:rPr>
          <w:ins w:id="314" w:author="Unknown"/>
          <w:rFonts w:eastAsia="Times New Roman" w:cstheme="minorHAnsi"/>
          <w:sz w:val="20"/>
          <w:szCs w:val="20"/>
        </w:rPr>
      </w:pPr>
      <w:ins w:id="315" w:author="Unknown">
        <w:r w:rsidRPr="00154C91">
          <w:rPr>
            <w:rFonts w:eastAsia="Times New Roman" w:cstheme="minorHAnsi"/>
            <w:sz w:val="20"/>
            <w:szCs w:val="20"/>
          </w:rPr>
          <w:t xml:space="preserve">In process checks </w:t>
        </w:r>
        <w:proofErr w:type="gramStart"/>
        <w:r w:rsidRPr="00154C91">
          <w:rPr>
            <w:rFonts w:eastAsia="Times New Roman" w:cstheme="minorHAnsi"/>
            <w:sz w:val="20"/>
            <w:szCs w:val="20"/>
          </w:rPr>
          <w:t>are  checks</w:t>
        </w:r>
        <w:proofErr w:type="gramEnd"/>
        <w:r w:rsidRPr="00154C91">
          <w:rPr>
            <w:rFonts w:eastAsia="Times New Roman" w:cstheme="minorHAnsi"/>
            <w:sz w:val="20"/>
            <w:szCs w:val="20"/>
          </w:rPr>
          <w:t xml:space="preserve"> performed during an </w:t>
        </w:r>
        <w:proofErr w:type="spellStart"/>
        <w:r w:rsidRPr="00154C91">
          <w:rPr>
            <w:rFonts w:eastAsia="Times New Roman" w:cstheme="minorHAnsi"/>
            <w:sz w:val="20"/>
            <w:szCs w:val="20"/>
          </w:rPr>
          <w:t>activity,In</w:t>
        </w:r>
        <w:proofErr w:type="spellEnd"/>
        <w:r w:rsidRPr="00154C91">
          <w:rPr>
            <w:rFonts w:eastAsia="Times New Roman" w:cstheme="minorHAnsi"/>
            <w:sz w:val="20"/>
            <w:szCs w:val="20"/>
          </w:rPr>
          <w:t xml:space="preserve"> order to monitor </w:t>
        </w:r>
        <w:proofErr w:type="spellStart"/>
        <w:r w:rsidRPr="00154C91">
          <w:rPr>
            <w:rFonts w:eastAsia="Times New Roman" w:cstheme="minorHAnsi"/>
            <w:sz w:val="20"/>
            <w:szCs w:val="20"/>
          </w:rPr>
          <w:t>and,if</w:t>
        </w:r>
        <w:proofErr w:type="spellEnd"/>
        <w:r w:rsidRPr="00154C91">
          <w:rPr>
            <w:rFonts w:eastAsia="Times New Roman" w:cstheme="minorHAnsi"/>
            <w:sz w:val="20"/>
            <w:szCs w:val="20"/>
          </w:rPr>
          <w:t xml:space="preserve"> </w:t>
        </w:r>
        <w:proofErr w:type="spellStart"/>
        <w:r w:rsidRPr="00154C91">
          <w:rPr>
            <w:rFonts w:eastAsia="Times New Roman" w:cstheme="minorHAnsi"/>
            <w:sz w:val="20"/>
            <w:szCs w:val="20"/>
          </w:rPr>
          <w:t>necessary,to</w:t>
        </w:r>
        <w:proofErr w:type="spellEnd"/>
        <w:r w:rsidRPr="00154C91">
          <w:rPr>
            <w:rFonts w:eastAsia="Times New Roman" w:cstheme="minorHAnsi"/>
            <w:sz w:val="20"/>
            <w:szCs w:val="20"/>
          </w:rPr>
          <w:t xml:space="preserve"> adjust the process to ensure that product confirms to its specification.</w:t>
        </w:r>
      </w:ins>
    </w:p>
    <w:p w:rsidR="00154C91" w:rsidRPr="00154C91" w:rsidRDefault="00154C91" w:rsidP="00154C91">
      <w:pPr>
        <w:rPr>
          <w:ins w:id="316" w:author="Unknown"/>
          <w:rFonts w:eastAsia="Times New Roman" w:cstheme="minorHAnsi"/>
          <w:sz w:val="20"/>
          <w:szCs w:val="20"/>
        </w:rPr>
      </w:pPr>
      <w:proofErr w:type="gramStart"/>
      <w:ins w:id="317" w:author="Unknown">
        <w:r w:rsidRPr="00154C91">
          <w:rPr>
            <w:rFonts w:eastAsia="Times New Roman" w:cstheme="minorHAnsi"/>
            <w:sz w:val="20"/>
            <w:szCs w:val="20"/>
          </w:rPr>
          <w:t>Question 45.</w:t>
        </w:r>
        <w:proofErr w:type="gramEnd"/>
        <w:r w:rsidRPr="00154C91">
          <w:rPr>
            <w:rFonts w:eastAsia="Times New Roman" w:cstheme="minorHAnsi"/>
            <w:sz w:val="20"/>
            <w:szCs w:val="20"/>
          </w:rPr>
          <w:t xml:space="preserve"> What Is The Difference Between Disintegration And Dissolution?</w:t>
        </w:r>
      </w:ins>
    </w:p>
    <w:p w:rsidR="00154C91" w:rsidRPr="00154C91" w:rsidRDefault="00154C91" w:rsidP="00154C91">
      <w:pPr>
        <w:rPr>
          <w:ins w:id="318" w:author="Unknown"/>
          <w:rFonts w:eastAsia="Times New Roman" w:cstheme="minorHAnsi"/>
          <w:sz w:val="20"/>
          <w:szCs w:val="20"/>
        </w:rPr>
      </w:pPr>
      <w:proofErr w:type="gramStart"/>
      <w:ins w:id="319" w:author="Unknown">
        <w:r w:rsidRPr="00154C91">
          <w:rPr>
            <w:rFonts w:eastAsia="Times New Roman" w:cstheme="minorHAnsi"/>
            <w:color w:val="2DA506"/>
            <w:sz w:val="20"/>
            <w:szCs w:val="20"/>
          </w:rPr>
          <w:t>Answer :</w:t>
        </w:r>
        <w:proofErr w:type="gramEnd"/>
      </w:ins>
    </w:p>
    <w:p w:rsidR="00154C91" w:rsidRPr="00154C91" w:rsidRDefault="00154C91" w:rsidP="00154C91">
      <w:pPr>
        <w:rPr>
          <w:ins w:id="320" w:author="Unknown"/>
          <w:rFonts w:eastAsia="Times New Roman" w:cstheme="minorHAnsi"/>
          <w:sz w:val="20"/>
          <w:szCs w:val="20"/>
        </w:rPr>
      </w:pPr>
      <w:ins w:id="321" w:author="Unknown">
        <w:r w:rsidRPr="00154C91">
          <w:rPr>
            <w:rFonts w:eastAsia="Times New Roman" w:cstheme="minorHAnsi"/>
            <w:sz w:val="20"/>
            <w:szCs w:val="20"/>
          </w:rPr>
          <w:t>Disintegration is a disaggregation process, in which an oral dosage form falls apart in to smaller aggregates</w:t>
        </w:r>
        <w:proofErr w:type="gramStart"/>
        <w:r w:rsidRPr="00154C91">
          <w:rPr>
            <w:rFonts w:eastAsia="Times New Roman" w:cstheme="minorHAnsi"/>
            <w:sz w:val="20"/>
            <w:szCs w:val="20"/>
          </w:rPr>
          <w:t>.(</w:t>
        </w:r>
        <w:proofErr w:type="gramEnd"/>
        <w:r w:rsidRPr="00154C91">
          <w:rPr>
            <w:rFonts w:eastAsia="Times New Roman" w:cstheme="minorHAnsi"/>
            <w:sz w:val="20"/>
            <w:szCs w:val="20"/>
          </w:rPr>
          <w:t>Disintegration time is the ‘break up’ time of a solid dosage form).</w:t>
        </w:r>
      </w:ins>
    </w:p>
    <w:p w:rsidR="00154C91" w:rsidRPr="00154C91" w:rsidRDefault="00154C91" w:rsidP="00154C91">
      <w:pPr>
        <w:rPr>
          <w:ins w:id="322" w:author="Unknown"/>
          <w:rFonts w:eastAsia="Times New Roman" w:cstheme="minorHAnsi"/>
          <w:sz w:val="20"/>
          <w:szCs w:val="20"/>
        </w:rPr>
      </w:pPr>
      <w:proofErr w:type="spellStart"/>
      <w:ins w:id="323" w:author="Unknown">
        <w:r w:rsidRPr="00154C91">
          <w:rPr>
            <w:rFonts w:eastAsia="Times New Roman" w:cstheme="minorHAnsi"/>
            <w:sz w:val="20"/>
            <w:szCs w:val="20"/>
          </w:rPr>
          <w:t>Where as</w:t>
        </w:r>
        <w:proofErr w:type="spellEnd"/>
        <w:r w:rsidRPr="00154C91">
          <w:rPr>
            <w:rFonts w:eastAsia="Times New Roman" w:cstheme="minorHAnsi"/>
            <w:sz w:val="20"/>
            <w:szCs w:val="20"/>
          </w:rPr>
          <w:t xml:space="preserve"> dissolution is a process by which solid substance enters in the solvent to yield a </w:t>
        </w:r>
        <w:proofErr w:type="spellStart"/>
        <w:r w:rsidRPr="00154C91">
          <w:rPr>
            <w:rFonts w:eastAsia="Times New Roman" w:cstheme="minorHAnsi"/>
            <w:sz w:val="20"/>
            <w:szCs w:val="20"/>
          </w:rPr>
          <w:t>solution.It</w:t>
        </w:r>
        <w:proofErr w:type="spellEnd"/>
        <w:r w:rsidRPr="00154C91">
          <w:rPr>
            <w:rFonts w:eastAsia="Times New Roman" w:cstheme="minorHAnsi"/>
            <w:sz w:val="20"/>
            <w:szCs w:val="20"/>
          </w:rPr>
          <w:t xml:space="preserve"> is controlled by the affinity between the solid substance and the solvent.</w:t>
        </w:r>
      </w:ins>
    </w:p>
    <w:p w:rsidR="00154C91" w:rsidRPr="00154C91" w:rsidRDefault="00154C91" w:rsidP="00154C91">
      <w:pPr>
        <w:rPr>
          <w:ins w:id="324" w:author="Unknown"/>
          <w:rFonts w:eastAsia="Times New Roman" w:cstheme="minorHAnsi"/>
          <w:sz w:val="20"/>
          <w:szCs w:val="20"/>
        </w:rPr>
      </w:pPr>
      <w:ins w:id="325" w:author="Unknown">
        <w:r w:rsidRPr="00154C91">
          <w:rPr>
            <w:rFonts w:eastAsia="Times New Roman" w:cstheme="minorHAnsi"/>
            <w:sz w:val="20"/>
            <w:szCs w:val="20"/>
          </w:rPr>
          <w:t>In other word disintegration is a subset of dissolution.</w:t>
        </w:r>
      </w:ins>
    </w:p>
    <w:p w:rsidR="00154C91" w:rsidRPr="00154C91" w:rsidRDefault="00154C91" w:rsidP="00154C91">
      <w:pPr>
        <w:rPr>
          <w:ins w:id="326" w:author="Unknown"/>
          <w:rFonts w:eastAsia="Times New Roman" w:cstheme="minorHAnsi"/>
          <w:sz w:val="20"/>
          <w:szCs w:val="20"/>
        </w:rPr>
      </w:pPr>
      <w:proofErr w:type="gramStart"/>
      <w:ins w:id="327" w:author="Unknown">
        <w:r w:rsidRPr="00154C91">
          <w:rPr>
            <w:rFonts w:eastAsia="Times New Roman" w:cstheme="minorHAnsi"/>
            <w:sz w:val="20"/>
            <w:szCs w:val="20"/>
          </w:rPr>
          <w:t>Question 46.</w:t>
        </w:r>
        <w:proofErr w:type="gramEnd"/>
        <w:r w:rsidRPr="00154C91">
          <w:rPr>
            <w:rFonts w:eastAsia="Times New Roman" w:cstheme="minorHAnsi"/>
            <w:sz w:val="20"/>
            <w:szCs w:val="20"/>
          </w:rPr>
          <w:t xml:space="preserve"> Why Do We Calibrate </w:t>
        </w:r>
        <w:proofErr w:type="gramStart"/>
        <w:r w:rsidRPr="00154C91">
          <w:rPr>
            <w:rFonts w:eastAsia="Times New Roman" w:cstheme="minorHAnsi"/>
            <w:sz w:val="20"/>
            <w:szCs w:val="20"/>
          </w:rPr>
          <w:t>A</w:t>
        </w:r>
        <w:proofErr w:type="gramEnd"/>
        <w:r w:rsidRPr="00154C91">
          <w:rPr>
            <w:rFonts w:eastAsia="Times New Roman" w:cstheme="minorHAnsi"/>
            <w:sz w:val="20"/>
            <w:szCs w:val="20"/>
          </w:rPr>
          <w:t xml:space="preserve"> Qualified Equipment/instrument On Definite Intervals?</w:t>
        </w:r>
      </w:ins>
    </w:p>
    <w:p w:rsidR="00154C91" w:rsidRPr="00154C91" w:rsidRDefault="00154C91" w:rsidP="00154C91">
      <w:pPr>
        <w:rPr>
          <w:ins w:id="328" w:author="Unknown"/>
          <w:rFonts w:eastAsia="Times New Roman" w:cstheme="minorHAnsi"/>
          <w:sz w:val="20"/>
          <w:szCs w:val="20"/>
        </w:rPr>
      </w:pPr>
      <w:proofErr w:type="gramStart"/>
      <w:ins w:id="329" w:author="Unknown">
        <w:r w:rsidRPr="00154C91">
          <w:rPr>
            <w:rFonts w:eastAsia="Times New Roman" w:cstheme="minorHAnsi"/>
            <w:color w:val="2DA506"/>
            <w:sz w:val="20"/>
            <w:szCs w:val="20"/>
          </w:rPr>
          <w:t>Answer :</w:t>
        </w:r>
        <w:proofErr w:type="gramEnd"/>
      </w:ins>
    </w:p>
    <w:p w:rsidR="00154C91" w:rsidRPr="00154C91" w:rsidRDefault="00154C91" w:rsidP="00154C91">
      <w:pPr>
        <w:rPr>
          <w:ins w:id="330" w:author="Unknown"/>
          <w:rFonts w:eastAsia="Times New Roman" w:cstheme="minorHAnsi"/>
          <w:sz w:val="20"/>
          <w:szCs w:val="20"/>
        </w:rPr>
      </w:pPr>
      <w:ins w:id="331" w:author="Unknown">
        <w:r w:rsidRPr="00154C91">
          <w:rPr>
            <w:rFonts w:eastAsia="Times New Roman" w:cstheme="minorHAnsi"/>
            <w:sz w:val="20"/>
            <w:szCs w:val="20"/>
          </w:rPr>
          <w:t xml:space="preserve">An equipment or instrument can ‘drift’ out of accuracy between the time of qualification and actual </w:t>
        </w:r>
        <w:proofErr w:type="spellStart"/>
        <w:r w:rsidRPr="00154C91">
          <w:rPr>
            <w:rFonts w:eastAsia="Times New Roman" w:cstheme="minorHAnsi"/>
            <w:sz w:val="20"/>
            <w:szCs w:val="20"/>
          </w:rPr>
          <w:t>use.So</w:t>
        </w:r>
        <w:proofErr w:type="spellEnd"/>
        <w:r w:rsidRPr="00154C91">
          <w:rPr>
            <w:rFonts w:eastAsia="Times New Roman" w:cstheme="minorHAnsi"/>
            <w:sz w:val="20"/>
            <w:szCs w:val="20"/>
          </w:rPr>
          <w:t xml:space="preserve"> it is recommended to calibrate and recalibrate the measuring devices and instruments on predetermined time intervals, to gain confidence on the accuracy of the data.</w:t>
        </w:r>
      </w:ins>
    </w:p>
    <w:p w:rsidR="00154C91" w:rsidRPr="00154C91" w:rsidRDefault="00154C91" w:rsidP="00154C91">
      <w:pPr>
        <w:rPr>
          <w:ins w:id="332" w:author="Unknown"/>
          <w:rFonts w:eastAsia="Times New Roman" w:cstheme="minorHAnsi"/>
          <w:sz w:val="20"/>
          <w:szCs w:val="20"/>
        </w:rPr>
      </w:pPr>
      <w:proofErr w:type="gramStart"/>
      <w:ins w:id="333" w:author="Unknown">
        <w:r w:rsidRPr="00154C91">
          <w:rPr>
            <w:rFonts w:eastAsia="Times New Roman" w:cstheme="minorHAnsi"/>
            <w:sz w:val="20"/>
            <w:szCs w:val="20"/>
          </w:rPr>
          <w:t>Question 47.</w:t>
        </w:r>
        <w:proofErr w:type="gramEnd"/>
        <w:r w:rsidRPr="00154C91">
          <w:rPr>
            <w:rFonts w:eastAsia="Times New Roman" w:cstheme="minorHAnsi"/>
            <w:sz w:val="20"/>
            <w:szCs w:val="20"/>
          </w:rPr>
          <w:t xml:space="preserve"> Why Do We Consider Three Consecutive Runs/batches For Process Validation? Why Not Two </w:t>
        </w:r>
        <w:proofErr w:type="gramStart"/>
        <w:r w:rsidRPr="00154C91">
          <w:rPr>
            <w:rFonts w:eastAsia="Times New Roman" w:cstheme="minorHAnsi"/>
            <w:sz w:val="20"/>
            <w:szCs w:val="20"/>
          </w:rPr>
          <w:t>Or</w:t>
        </w:r>
        <w:proofErr w:type="gramEnd"/>
        <w:r w:rsidRPr="00154C91">
          <w:rPr>
            <w:rFonts w:eastAsia="Times New Roman" w:cstheme="minorHAnsi"/>
            <w:sz w:val="20"/>
            <w:szCs w:val="20"/>
          </w:rPr>
          <w:t xml:space="preserve"> Four?</w:t>
        </w:r>
      </w:ins>
    </w:p>
    <w:p w:rsidR="00154C91" w:rsidRPr="00154C91" w:rsidRDefault="00154C91" w:rsidP="00154C91">
      <w:pPr>
        <w:rPr>
          <w:ins w:id="334" w:author="Unknown"/>
          <w:rFonts w:eastAsia="Times New Roman" w:cstheme="minorHAnsi"/>
          <w:sz w:val="20"/>
          <w:szCs w:val="20"/>
        </w:rPr>
      </w:pPr>
      <w:proofErr w:type="gramStart"/>
      <w:ins w:id="335" w:author="Unknown">
        <w:r w:rsidRPr="00154C91">
          <w:rPr>
            <w:rFonts w:eastAsia="Times New Roman" w:cstheme="minorHAnsi"/>
            <w:color w:val="2DA506"/>
            <w:sz w:val="20"/>
            <w:szCs w:val="20"/>
          </w:rPr>
          <w:t>Answer :</w:t>
        </w:r>
        <w:proofErr w:type="gramEnd"/>
      </w:ins>
    </w:p>
    <w:p w:rsidR="00154C91" w:rsidRPr="00154C91" w:rsidRDefault="00154C91" w:rsidP="00154C91">
      <w:pPr>
        <w:rPr>
          <w:ins w:id="336" w:author="Unknown"/>
          <w:rFonts w:eastAsia="Times New Roman" w:cstheme="minorHAnsi"/>
          <w:sz w:val="20"/>
          <w:szCs w:val="20"/>
        </w:rPr>
      </w:pPr>
      <w:ins w:id="337" w:author="Unknown">
        <w:r w:rsidRPr="00154C91">
          <w:rPr>
            <w:rFonts w:eastAsia="Times New Roman" w:cstheme="minorHAnsi"/>
            <w:sz w:val="20"/>
            <w:szCs w:val="20"/>
          </w:rPr>
          <w:t>The number of batches produced in the validation exercise should be sufficient to allow the normal extent of variation and trends to be established and to provide sufficient data for evaluation and reproducibility.</w:t>
        </w:r>
      </w:ins>
    </w:p>
    <w:p w:rsidR="00154C91" w:rsidRPr="00154C91" w:rsidRDefault="00154C91" w:rsidP="00154C91">
      <w:pPr>
        <w:rPr>
          <w:ins w:id="338" w:author="Unknown"/>
          <w:rFonts w:eastAsia="Times New Roman" w:cstheme="minorHAnsi"/>
          <w:sz w:val="20"/>
          <w:szCs w:val="20"/>
        </w:rPr>
      </w:pPr>
      <w:ins w:id="339" w:author="Unknown">
        <w:r w:rsidRPr="00154C91">
          <w:rPr>
            <w:rFonts w:eastAsia="Times New Roman" w:cstheme="minorHAnsi"/>
            <w:sz w:val="20"/>
            <w:szCs w:val="20"/>
          </w:rPr>
          <w:t>First batch quality is accidental (co-incidental),</w:t>
        </w:r>
      </w:ins>
    </w:p>
    <w:p w:rsidR="00154C91" w:rsidRPr="00154C91" w:rsidRDefault="00154C91" w:rsidP="00154C91">
      <w:pPr>
        <w:rPr>
          <w:ins w:id="340" w:author="Unknown"/>
          <w:rFonts w:eastAsia="Times New Roman" w:cstheme="minorHAnsi"/>
          <w:sz w:val="20"/>
          <w:szCs w:val="20"/>
        </w:rPr>
      </w:pPr>
      <w:ins w:id="341" w:author="Unknown">
        <w:r w:rsidRPr="00154C91">
          <w:rPr>
            <w:rFonts w:eastAsia="Times New Roman" w:cstheme="minorHAnsi"/>
            <w:sz w:val="20"/>
            <w:szCs w:val="20"/>
          </w:rPr>
          <w:t>Second batch quality is regular (accidental),</w:t>
        </w:r>
      </w:ins>
    </w:p>
    <w:p w:rsidR="00154C91" w:rsidRPr="00154C91" w:rsidRDefault="00154C91" w:rsidP="00154C91">
      <w:pPr>
        <w:rPr>
          <w:ins w:id="342" w:author="Unknown"/>
          <w:rFonts w:eastAsia="Times New Roman" w:cstheme="minorHAnsi"/>
          <w:sz w:val="20"/>
          <w:szCs w:val="20"/>
        </w:rPr>
      </w:pPr>
      <w:ins w:id="343" w:author="Unknown">
        <w:r w:rsidRPr="00154C91">
          <w:rPr>
            <w:rFonts w:eastAsia="Times New Roman" w:cstheme="minorHAnsi"/>
            <w:sz w:val="20"/>
            <w:szCs w:val="20"/>
          </w:rPr>
          <w:t xml:space="preserve">Third batch quality is </w:t>
        </w:r>
        <w:proofErr w:type="gramStart"/>
        <w:r w:rsidRPr="00154C91">
          <w:rPr>
            <w:rFonts w:eastAsia="Times New Roman" w:cstheme="minorHAnsi"/>
            <w:sz w:val="20"/>
            <w:szCs w:val="20"/>
          </w:rPr>
          <w:t>validation(</w:t>
        </w:r>
        <w:proofErr w:type="gramEnd"/>
        <w:r w:rsidRPr="00154C91">
          <w:rPr>
            <w:rFonts w:eastAsia="Times New Roman" w:cstheme="minorHAnsi"/>
            <w:sz w:val="20"/>
            <w:szCs w:val="20"/>
          </w:rPr>
          <w:t>conformation).</w:t>
        </w:r>
      </w:ins>
    </w:p>
    <w:p w:rsidR="00154C91" w:rsidRPr="00154C91" w:rsidRDefault="00154C91" w:rsidP="00154C91">
      <w:pPr>
        <w:rPr>
          <w:ins w:id="344" w:author="Unknown"/>
          <w:rFonts w:eastAsia="Times New Roman" w:cstheme="minorHAnsi"/>
          <w:sz w:val="20"/>
          <w:szCs w:val="20"/>
        </w:rPr>
      </w:pPr>
      <w:ins w:id="345" w:author="Unknown">
        <w:r w:rsidRPr="00154C91">
          <w:rPr>
            <w:rFonts w:eastAsia="Times New Roman" w:cstheme="minorHAnsi"/>
            <w:sz w:val="20"/>
            <w:szCs w:val="20"/>
          </w:rPr>
          <w:t>In 2 batch we cannot assure the reproducibility of data</w:t>
        </w:r>
        <w:proofErr w:type="gramStart"/>
        <w:r w:rsidRPr="00154C91">
          <w:rPr>
            <w:rFonts w:eastAsia="Times New Roman" w:cstheme="minorHAnsi"/>
            <w:sz w:val="20"/>
            <w:szCs w:val="20"/>
          </w:rPr>
          <w:t>,4</w:t>
        </w:r>
        <w:proofErr w:type="gramEnd"/>
        <w:r w:rsidRPr="00154C91">
          <w:rPr>
            <w:rFonts w:eastAsia="Times New Roman" w:cstheme="minorHAnsi"/>
            <w:sz w:val="20"/>
            <w:szCs w:val="20"/>
          </w:rPr>
          <w:t xml:space="preserve"> batches can be taken but the time and cost are involved.</w:t>
        </w:r>
      </w:ins>
    </w:p>
    <w:p w:rsidR="00154C91" w:rsidRPr="00154C91" w:rsidRDefault="00154C91" w:rsidP="00154C91">
      <w:pPr>
        <w:rPr>
          <w:ins w:id="346" w:author="Unknown"/>
          <w:rFonts w:eastAsia="Times New Roman" w:cstheme="minorHAnsi"/>
          <w:sz w:val="20"/>
          <w:szCs w:val="20"/>
        </w:rPr>
      </w:pPr>
      <w:proofErr w:type="gramStart"/>
      <w:ins w:id="347" w:author="Unknown">
        <w:r w:rsidRPr="00154C91">
          <w:rPr>
            <w:rFonts w:eastAsia="Times New Roman" w:cstheme="minorHAnsi"/>
            <w:sz w:val="20"/>
            <w:szCs w:val="20"/>
          </w:rPr>
          <w:t>Question 48.</w:t>
        </w:r>
        <w:proofErr w:type="gramEnd"/>
        <w:r w:rsidRPr="00154C91">
          <w:rPr>
            <w:rFonts w:eastAsia="Times New Roman" w:cstheme="minorHAnsi"/>
            <w:sz w:val="20"/>
            <w:szCs w:val="20"/>
          </w:rPr>
          <w:t xml:space="preserve"> Explain About Revalidation Criteria Of </w:t>
        </w:r>
        <w:proofErr w:type="spellStart"/>
        <w:r w:rsidRPr="00154C91">
          <w:rPr>
            <w:rFonts w:eastAsia="Times New Roman" w:cstheme="minorHAnsi"/>
            <w:sz w:val="20"/>
            <w:szCs w:val="20"/>
          </w:rPr>
          <w:t>Ahu</w:t>
        </w:r>
        <w:proofErr w:type="spellEnd"/>
        <w:r w:rsidRPr="00154C91">
          <w:rPr>
            <w:rFonts w:eastAsia="Times New Roman" w:cstheme="minorHAnsi"/>
            <w:sz w:val="20"/>
            <w:szCs w:val="20"/>
          </w:rPr>
          <w:t xml:space="preserve"> System?</w:t>
        </w:r>
      </w:ins>
    </w:p>
    <w:p w:rsidR="00154C91" w:rsidRPr="00154C91" w:rsidRDefault="00154C91" w:rsidP="00154C91">
      <w:pPr>
        <w:rPr>
          <w:ins w:id="348" w:author="Unknown"/>
          <w:rFonts w:eastAsia="Times New Roman" w:cstheme="minorHAnsi"/>
          <w:sz w:val="20"/>
          <w:szCs w:val="20"/>
        </w:rPr>
      </w:pPr>
      <w:proofErr w:type="gramStart"/>
      <w:ins w:id="349" w:author="Unknown">
        <w:r w:rsidRPr="00154C91">
          <w:rPr>
            <w:rFonts w:eastAsia="Times New Roman" w:cstheme="minorHAnsi"/>
            <w:color w:val="2DA506"/>
            <w:sz w:val="20"/>
            <w:szCs w:val="20"/>
          </w:rPr>
          <w:t>Answer :</w:t>
        </w:r>
        <w:proofErr w:type="gramEnd"/>
      </w:ins>
    </w:p>
    <w:p w:rsidR="00154C91" w:rsidRPr="00154C91" w:rsidRDefault="00154C91" w:rsidP="00154C91">
      <w:pPr>
        <w:rPr>
          <w:ins w:id="350" w:author="Unknown"/>
          <w:rFonts w:eastAsia="Times New Roman" w:cstheme="minorHAnsi"/>
          <w:sz w:val="20"/>
          <w:szCs w:val="20"/>
        </w:rPr>
      </w:pPr>
      <w:ins w:id="351" w:author="Unknown">
        <w:r w:rsidRPr="00154C91">
          <w:rPr>
            <w:rFonts w:eastAsia="Times New Roman" w:cstheme="minorHAnsi"/>
            <w:sz w:val="20"/>
            <w:szCs w:val="20"/>
          </w:rPr>
          <w:t>AHU system shall be revalidated periodically as mentioned in the regulatory standards.</w:t>
        </w:r>
      </w:ins>
    </w:p>
    <w:p w:rsidR="00154C91" w:rsidRPr="00154C91" w:rsidRDefault="00154C91" w:rsidP="00154C91">
      <w:pPr>
        <w:rPr>
          <w:ins w:id="352" w:author="Unknown"/>
          <w:rFonts w:eastAsia="Times New Roman" w:cstheme="minorHAnsi"/>
          <w:sz w:val="20"/>
          <w:szCs w:val="20"/>
        </w:rPr>
      </w:pPr>
      <w:ins w:id="353" w:author="Unknown">
        <w:r w:rsidRPr="00154C91">
          <w:rPr>
            <w:rFonts w:eastAsia="Times New Roman" w:cstheme="minorHAnsi"/>
            <w:sz w:val="20"/>
            <w:szCs w:val="20"/>
          </w:rPr>
          <w:t>AHU shall be revalidated in following cases also:</w:t>
        </w:r>
      </w:ins>
    </w:p>
    <w:p w:rsidR="00154C91" w:rsidRPr="00154C91" w:rsidRDefault="00154C91" w:rsidP="00154C91">
      <w:pPr>
        <w:rPr>
          <w:ins w:id="354" w:author="Unknown"/>
          <w:rFonts w:eastAsia="Times New Roman" w:cstheme="minorHAnsi"/>
          <w:sz w:val="20"/>
          <w:szCs w:val="20"/>
        </w:rPr>
      </w:pPr>
      <w:ins w:id="355" w:author="Unknown">
        <w:r w:rsidRPr="00154C91">
          <w:rPr>
            <w:rFonts w:eastAsia="Times New Roman" w:cstheme="minorHAnsi"/>
            <w:sz w:val="20"/>
            <w:szCs w:val="20"/>
          </w:rPr>
          <w:t>When basic design of AHU is changed,</w:t>
        </w:r>
      </w:ins>
    </w:p>
    <w:p w:rsidR="00154C91" w:rsidRPr="00154C91" w:rsidRDefault="00154C91" w:rsidP="00154C91">
      <w:pPr>
        <w:rPr>
          <w:ins w:id="356" w:author="Unknown"/>
          <w:rFonts w:eastAsia="Times New Roman" w:cstheme="minorHAnsi"/>
          <w:sz w:val="20"/>
          <w:szCs w:val="20"/>
        </w:rPr>
      </w:pPr>
      <w:ins w:id="357" w:author="Unknown">
        <w:r w:rsidRPr="00154C91">
          <w:rPr>
            <w:rFonts w:eastAsia="Times New Roman" w:cstheme="minorHAnsi"/>
            <w:sz w:val="20"/>
            <w:szCs w:val="20"/>
          </w:rPr>
          <w:t>When clean room volume is changed,</w:t>
        </w:r>
      </w:ins>
    </w:p>
    <w:p w:rsidR="00154C91" w:rsidRPr="00154C91" w:rsidRDefault="00154C91" w:rsidP="00154C91">
      <w:pPr>
        <w:rPr>
          <w:ins w:id="358" w:author="Unknown"/>
          <w:rFonts w:eastAsia="Times New Roman" w:cstheme="minorHAnsi"/>
          <w:sz w:val="20"/>
          <w:szCs w:val="20"/>
        </w:rPr>
      </w:pPr>
      <w:ins w:id="359" w:author="Unknown">
        <w:r w:rsidRPr="00154C91">
          <w:rPr>
            <w:rFonts w:eastAsia="Times New Roman" w:cstheme="minorHAnsi"/>
            <w:sz w:val="20"/>
            <w:szCs w:val="20"/>
          </w:rPr>
          <w:t>When new equipment is installed</w:t>
        </w:r>
      </w:ins>
    </w:p>
    <w:p w:rsidR="00154C91" w:rsidRPr="00154C91" w:rsidRDefault="00154C91" w:rsidP="00154C91">
      <w:pPr>
        <w:rPr>
          <w:ins w:id="360" w:author="Unknown"/>
          <w:rFonts w:eastAsia="Times New Roman" w:cstheme="minorHAnsi"/>
          <w:sz w:val="20"/>
          <w:szCs w:val="20"/>
        </w:rPr>
      </w:pPr>
      <w:ins w:id="361" w:author="Unknown">
        <w:r w:rsidRPr="00154C91">
          <w:rPr>
            <w:rFonts w:eastAsia="Times New Roman" w:cstheme="minorHAnsi"/>
            <w:sz w:val="20"/>
            <w:szCs w:val="20"/>
          </w:rPr>
          <w:lastRenderedPageBreak/>
          <w:t>When a construction is carried out, that calls for reconstruction of AHU system.</w:t>
        </w:r>
      </w:ins>
    </w:p>
    <w:p w:rsidR="00154C91" w:rsidRPr="00154C91" w:rsidRDefault="00154C91" w:rsidP="00154C91">
      <w:pPr>
        <w:rPr>
          <w:ins w:id="362" w:author="Unknown"/>
          <w:rFonts w:eastAsia="Times New Roman" w:cstheme="minorHAnsi"/>
          <w:sz w:val="20"/>
          <w:szCs w:val="20"/>
        </w:rPr>
      </w:pPr>
      <w:proofErr w:type="gramStart"/>
      <w:ins w:id="363" w:author="Unknown">
        <w:r w:rsidRPr="00154C91">
          <w:rPr>
            <w:rFonts w:eastAsia="Times New Roman" w:cstheme="minorHAnsi"/>
            <w:sz w:val="20"/>
            <w:szCs w:val="20"/>
          </w:rPr>
          <w:t>Question 49.</w:t>
        </w:r>
        <w:proofErr w:type="gramEnd"/>
        <w:r w:rsidRPr="00154C91">
          <w:rPr>
            <w:rFonts w:eastAsia="Times New Roman" w:cstheme="minorHAnsi"/>
            <w:sz w:val="20"/>
            <w:szCs w:val="20"/>
          </w:rPr>
          <w:t xml:space="preserve"> What Needs To Be Checked During </w:t>
        </w:r>
        <w:proofErr w:type="spellStart"/>
        <w:r w:rsidRPr="00154C91">
          <w:rPr>
            <w:rFonts w:eastAsia="Times New Roman" w:cstheme="minorHAnsi"/>
            <w:sz w:val="20"/>
            <w:szCs w:val="20"/>
          </w:rPr>
          <w:t>Ahu</w:t>
        </w:r>
        <w:proofErr w:type="spellEnd"/>
        <w:r w:rsidRPr="00154C91">
          <w:rPr>
            <w:rFonts w:eastAsia="Times New Roman" w:cstheme="minorHAnsi"/>
            <w:sz w:val="20"/>
            <w:szCs w:val="20"/>
          </w:rPr>
          <w:t xml:space="preserve"> Validation?</w:t>
        </w:r>
      </w:ins>
    </w:p>
    <w:p w:rsidR="00154C91" w:rsidRPr="00154C91" w:rsidRDefault="00154C91" w:rsidP="00154C91">
      <w:pPr>
        <w:rPr>
          <w:ins w:id="364" w:author="Unknown"/>
          <w:rFonts w:eastAsia="Times New Roman" w:cstheme="minorHAnsi"/>
          <w:sz w:val="20"/>
          <w:szCs w:val="20"/>
        </w:rPr>
      </w:pPr>
      <w:proofErr w:type="gramStart"/>
      <w:ins w:id="365" w:author="Unknown">
        <w:r w:rsidRPr="00154C91">
          <w:rPr>
            <w:rFonts w:eastAsia="Times New Roman" w:cstheme="minorHAnsi"/>
            <w:color w:val="2DA506"/>
            <w:sz w:val="20"/>
            <w:szCs w:val="20"/>
          </w:rPr>
          <w:t>Answer :</w:t>
        </w:r>
        <w:proofErr w:type="gramEnd"/>
      </w:ins>
    </w:p>
    <w:p w:rsidR="00154C91" w:rsidRPr="00154C91" w:rsidRDefault="00154C91" w:rsidP="00154C91">
      <w:pPr>
        <w:rPr>
          <w:ins w:id="366" w:author="Unknown"/>
          <w:rFonts w:eastAsia="Times New Roman" w:cstheme="minorHAnsi"/>
          <w:sz w:val="20"/>
          <w:szCs w:val="20"/>
        </w:rPr>
      </w:pPr>
      <w:ins w:id="367" w:author="Unknown">
        <w:r w:rsidRPr="00154C91">
          <w:rPr>
            <w:rFonts w:eastAsia="Times New Roman" w:cstheme="minorHAnsi"/>
            <w:sz w:val="20"/>
            <w:szCs w:val="20"/>
          </w:rPr>
          <w:t>During AHU validation, following tests shall be carried out:</w:t>
        </w:r>
      </w:ins>
    </w:p>
    <w:p w:rsidR="00154C91" w:rsidRPr="00154C91" w:rsidRDefault="00154C91" w:rsidP="00154C91">
      <w:pPr>
        <w:rPr>
          <w:ins w:id="368" w:author="Unknown"/>
          <w:rFonts w:eastAsia="Times New Roman" w:cstheme="minorHAnsi"/>
          <w:sz w:val="20"/>
          <w:szCs w:val="20"/>
        </w:rPr>
      </w:pPr>
      <w:ins w:id="369" w:author="Unknown">
        <w:r w:rsidRPr="00154C91">
          <w:rPr>
            <w:rFonts w:eastAsia="Times New Roman" w:cstheme="minorHAnsi"/>
            <w:sz w:val="20"/>
            <w:szCs w:val="20"/>
          </w:rPr>
          <w:t>Filter efficiency test,</w:t>
        </w:r>
      </w:ins>
    </w:p>
    <w:p w:rsidR="00154C91" w:rsidRPr="00154C91" w:rsidRDefault="00154C91" w:rsidP="00154C91">
      <w:pPr>
        <w:rPr>
          <w:ins w:id="370" w:author="Unknown"/>
          <w:rFonts w:eastAsia="Times New Roman" w:cstheme="minorHAnsi"/>
          <w:sz w:val="20"/>
          <w:szCs w:val="20"/>
        </w:rPr>
      </w:pPr>
      <w:ins w:id="371" w:author="Unknown">
        <w:r w:rsidRPr="00154C91">
          <w:rPr>
            <w:rFonts w:eastAsia="Times New Roman" w:cstheme="minorHAnsi"/>
            <w:sz w:val="20"/>
            <w:szCs w:val="20"/>
          </w:rPr>
          <w:t>Air velocity &amp; number of air changes,</w:t>
        </w:r>
      </w:ins>
    </w:p>
    <w:p w:rsidR="00154C91" w:rsidRPr="00154C91" w:rsidRDefault="00154C91" w:rsidP="00154C91">
      <w:pPr>
        <w:rPr>
          <w:ins w:id="372" w:author="Unknown"/>
          <w:rFonts w:eastAsia="Times New Roman" w:cstheme="minorHAnsi"/>
          <w:sz w:val="20"/>
          <w:szCs w:val="20"/>
        </w:rPr>
      </w:pPr>
      <w:ins w:id="373" w:author="Unknown">
        <w:r w:rsidRPr="00154C91">
          <w:rPr>
            <w:rFonts w:eastAsia="Times New Roman" w:cstheme="minorHAnsi"/>
            <w:sz w:val="20"/>
            <w:szCs w:val="20"/>
          </w:rPr>
          <w:t>Air flow pattern (visualization)</w:t>
        </w:r>
      </w:ins>
    </w:p>
    <w:p w:rsidR="00154C91" w:rsidRPr="00154C91" w:rsidRDefault="00154C91" w:rsidP="00154C91">
      <w:pPr>
        <w:rPr>
          <w:ins w:id="374" w:author="Unknown"/>
          <w:rFonts w:eastAsia="Times New Roman" w:cstheme="minorHAnsi"/>
          <w:sz w:val="20"/>
          <w:szCs w:val="20"/>
        </w:rPr>
      </w:pPr>
      <w:ins w:id="375" w:author="Unknown">
        <w:r w:rsidRPr="00154C91">
          <w:rPr>
            <w:rFonts w:eastAsia="Times New Roman" w:cstheme="minorHAnsi"/>
            <w:sz w:val="20"/>
            <w:szCs w:val="20"/>
          </w:rPr>
          <w:t>Differential pressure, temperature and RH</w:t>
        </w:r>
      </w:ins>
    </w:p>
    <w:p w:rsidR="00154C91" w:rsidRPr="00154C91" w:rsidRDefault="00154C91" w:rsidP="00154C91">
      <w:pPr>
        <w:rPr>
          <w:ins w:id="376" w:author="Unknown"/>
          <w:rFonts w:eastAsia="Times New Roman" w:cstheme="minorHAnsi"/>
          <w:sz w:val="20"/>
          <w:szCs w:val="20"/>
        </w:rPr>
      </w:pPr>
      <w:ins w:id="377" w:author="Unknown">
        <w:r w:rsidRPr="00154C91">
          <w:rPr>
            <w:rFonts w:eastAsia="Times New Roman" w:cstheme="minorHAnsi"/>
            <w:sz w:val="20"/>
            <w:szCs w:val="20"/>
          </w:rPr>
          <w:t>Static condition area qualification</w:t>
        </w:r>
      </w:ins>
    </w:p>
    <w:p w:rsidR="00154C91" w:rsidRPr="00154C91" w:rsidRDefault="00154C91" w:rsidP="00154C91">
      <w:pPr>
        <w:rPr>
          <w:ins w:id="378" w:author="Unknown"/>
          <w:rFonts w:eastAsia="Times New Roman" w:cstheme="minorHAnsi"/>
          <w:sz w:val="20"/>
          <w:szCs w:val="20"/>
        </w:rPr>
      </w:pPr>
      <w:ins w:id="379" w:author="Unknown">
        <w:r w:rsidRPr="00154C91">
          <w:rPr>
            <w:rFonts w:eastAsia="Times New Roman" w:cstheme="minorHAnsi"/>
            <w:sz w:val="20"/>
            <w:szCs w:val="20"/>
          </w:rPr>
          <w:t>Dynamic condition qualification</w:t>
        </w:r>
      </w:ins>
    </w:p>
    <w:p w:rsidR="00154C91" w:rsidRPr="00154C91" w:rsidRDefault="00154C91" w:rsidP="00154C91">
      <w:pPr>
        <w:rPr>
          <w:ins w:id="380" w:author="Unknown"/>
          <w:rFonts w:eastAsia="Times New Roman" w:cstheme="minorHAnsi"/>
          <w:sz w:val="20"/>
          <w:szCs w:val="20"/>
        </w:rPr>
      </w:pPr>
      <w:ins w:id="381" w:author="Unknown">
        <w:r w:rsidRPr="00154C91">
          <w:rPr>
            <w:rFonts w:eastAsia="Times New Roman" w:cstheme="minorHAnsi"/>
            <w:sz w:val="20"/>
            <w:szCs w:val="20"/>
          </w:rPr>
          <w:t>Non-viable count</w:t>
        </w:r>
      </w:ins>
    </w:p>
    <w:p w:rsidR="00154C91" w:rsidRPr="00154C91" w:rsidRDefault="00154C91" w:rsidP="00154C91">
      <w:pPr>
        <w:rPr>
          <w:ins w:id="382" w:author="Unknown"/>
          <w:rFonts w:eastAsia="Times New Roman" w:cstheme="minorHAnsi"/>
          <w:sz w:val="20"/>
          <w:szCs w:val="20"/>
        </w:rPr>
      </w:pPr>
      <w:ins w:id="383" w:author="Unknown">
        <w:r w:rsidRPr="00154C91">
          <w:rPr>
            <w:rFonts w:eastAsia="Times New Roman" w:cstheme="minorHAnsi"/>
            <w:sz w:val="20"/>
            <w:szCs w:val="20"/>
          </w:rPr>
          <w:t>Microbial monitoring</w:t>
        </w:r>
      </w:ins>
    </w:p>
    <w:p w:rsidR="00154C91" w:rsidRPr="00154C91" w:rsidRDefault="00154C91" w:rsidP="00154C91">
      <w:pPr>
        <w:rPr>
          <w:ins w:id="384" w:author="Unknown"/>
          <w:rFonts w:eastAsia="Times New Roman" w:cstheme="minorHAnsi"/>
          <w:sz w:val="20"/>
          <w:szCs w:val="20"/>
        </w:rPr>
      </w:pPr>
      <w:proofErr w:type="gramStart"/>
      <w:ins w:id="385" w:author="Unknown">
        <w:r w:rsidRPr="00154C91">
          <w:rPr>
            <w:rFonts w:eastAsia="Times New Roman" w:cstheme="minorHAnsi"/>
            <w:sz w:val="20"/>
            <w:szCs w:val="20"/>
          </w:rPr>
          <w:t>Area recovery and power failure study.</w:t>
        </w:r>
        <w:proofErr w:type="gramEnd"/>
      </w:ins>
    </w:p>
    <w:p w:rsidR="00154C91" w:rsidRPr="00154C91" w:rsidRDefault="00154C91" w:rsidP="00154C91">
      <w:pPr>
        <w:rPr>
          <w:ins w:id="386" w:author="Unknown"/>
          <w:rFonts w:eastAsia="Times New Roman" w:cstheme="minorHAnsi"/>
          <w:sz w:val="20"/>
          <w:szCs w:val="20"/>
        </w:rPr>
      </w:pPr>
      <w:proofErr w:type="gramStart"/>
      <w:ins w:id="387" w:author="Unknown">
        <w:r w:rsidRPr="00154C91">
          <w:rPr>
            <w:rFonts w:eastAsia="Times New Roman" w:cstheme="minorHAnsi"/>
            <w:sz w:val="20"/>
            <w:szCs w:val="20"/>
          </w:rPr>
          <w:t>Question 50.</w:t>
        </w:r>
        <w:proofErr w:type="gramEnd"/>
        <w:r w:rsidRPr="00154C91">
          <w:rPr>
            <w:rFonts w:eastAsia="Times New Roman" w:cstheme="minorHAnsi"/>
            <w:sz w:val="20"/>
            <w:szCs w:val="20"/>
          </w:rPr>
          <w:t xml:space="preserve"> Position </w:t>
        </w:r>
        <w:proofErr w:type="gramStart"/>
        <w:r w:rsidRPr="00154C91">
          <w:rPr>
            <w:rFonts w:eastAsia="Times New Roman" w:cstheme="minorHAnsi"/>
            <w:sz w:val="20"/>
            <w:szCs w:val="20"/>
          </w:rPr>
          <w:t>Of</w:t>
        </w:r>
        <w:proofErr w:type="gramEnd"/>
        <w:r w:rsidRPr="00154C91">
          <w:rPr>
            <w:rFonts w:eastAsia="Times New Roman" w:cstheme="minorHAnsi"/>
            <w:sz w:val="20"/>
            <w:szCs w:val="20"/>
          </w:rPr>
          <w:t xml:space="preserve"> Oblong Tablets To Be Placed In Hardness Tester To Determine The Hardness? </w:t>
        </w:r>
        <w:proofErr w:type="gramStart"/>
        <w:r w:rsidRPr="00154C91">
          <w:rPr>
            <w:rFonts w:eastAsia="Times New Roman" w:cstheme="minorHAnsi"/>
            <w:sz w:val="20"/>
            <w:szCs w:val="20"/>
          </w:rPr>
          <w:t>Lengthwise / Widthwise?</w:t>
        </w:r>
        <w:proofErr w:type="gramEnd"/>
      </w:ins>
    </w:p>
    <w:p w:rsidR="00154C91" w:rsidRPr="00154C91" w:rsidRDefault="00154C91" w:rsidP="00154C91">
      <w:pPr>
        <w:rPr>
          <w:ins w:id="388" w:author="Unknown"/>
          <w:rFonts w:eastAsia="Times New Roman" w:cstheme="minorHAnsi"/>
          <w:sz w:val="20"/>
          <w:szCs w:val="20"/>
        </w:rPr>
      </w:pPr>
      <w:proofErr w:type="gramStart"/>
      <w:ins w:id="389" w:author="Unknown">
        <w:r w:rsidRPr="00154C91">
          <w:rPr>
            <w:rFonts w:eastAsia="Times New Roman" w:cstheme="minorHAnsi"/>
            <w:color w:val="2DA506"/>
            <w:sz w:val="20"/>
            <w:szCs w:val="20"/>
          </w:rPr>
          <w:t>Answer :</w:t>
        </w:r>
        <w:proofErr w:type="gramEnd"/>
      </w:ins>
    </w:p>
    <w:p w:rsidR="00154C91" w:rsidRPr="00154C91" w:rsidRDefault="00154C91" w:rsidP="00154C91">
      <w:pPr>
        <w:rPr>
          <w:ins w:id="390" w:author="Unknown"/>
          <w:rFonts w:eastAsia="Times New Roman" w:cstheme="minorHAnsi"/>
          <w:sz w:val="20"/>
          <w:szCs w:val="20"/>
        </w:rPr>
      </w:pPr>
      <w:ins w:id="391" w:author="Unknown">
        <w:r w:rsidRPr="00154C91">
          <w:rPr>
            <w:rFonts w:eastAsia="Times New Roman" w:cstheme="minorHAnsi"/>
            <w:sz w:val="20"/>
            <w:szCs w:val="20"/>
          </w:rPr>
          <w:t>Position of oblong tablets should be length wise because the probability of breakage is more in this position.</w:t>
        </w:r>
      </w:ins>
    </w:p>
    <w:p w:rsidR="00154C91" w:rsidRPr="00154C91" w:rsidRDefault="00154C91" w:rsidP="00154C91">
      <w:pPr>
        <w:rPr>
          <w:ins w:id="392" w:author="Unknown"/>
          <w:rFonts w:eastAsia="Times New Roman" w:cstheme="minorHAnsi"/>
          <w:sz w:val="20"/>
          <w:szCs w:val="20"/>
        </w:rPr>
      </w:pPr>
      <w:proofErr w:type="gramStart"/>
      <w:ins w:id="393" w:author="Unknown">
        <w:r w:rsidRPr="00154C91">
          <w:rPr>
            <w:rFonts w:eastAsia="Times New Roman" w:cstheme="minorHAnsi"/>
            <w:sz w:val="20"/>
            <w:szCs w:val="20"/>
          </w:rPr>
          <w:t>Question 51.</w:t>
        </w:r>
        <w:proofErr w:type="gramEnd"/>
        <w:r w:rsidRPr="00154C91">
          <w:rPr>
            <w:rFonts w:eastAsia="Times New Roman" w:cstheme="minorHAnsi"/>
            <w:sz w:val="20"/>
            <w:szCs w:val="20"/>
          </w:rPr>
          <w:t xml:space="preserve"> Explain In Detail About Qualification Of Pharmaceutical Water System?</w:t>
        </w:r>
      </w:ins>
    </w:p>
    <w:p w:rsidR="00154C91" w:rsidRPr="00154C91" w:rsidRDefault="00154C91" w:rsidP="00154C91">
      <w:pPr>
        <w:rPr>
          <w:ins w:id="394" w:author="Unknown"/>
          <w:rFonts w:eastAsia="Times New Roman" w:cstheme="minorHAnsi"/>
          <w:sz w:val="20"/>
          <w:szCs w:val="20"/>
        </w:rPr>
      </w:pPr>
      <w:proofErr w:type="gramStart"/>
      <w:ins w:id="395" w:author="Unknown">
        <w:r w:rsidRPr="00154C91">
          <w:rPr>
            <w:rFonts w:eastAsia="Times New Roman" w:cstheme="minorHAnsi"/>
            <w:color w:val="2DA506"/>
            <w:sz w:val="20"/>
            <w:szCs w:val="20"/>
          </w:rPr>
          <w:t>Answer :</w:t>
        </w:r>
        <w:proofErr w:type="gramEnd"/>
      </w:ins>
    </w:p>
    <w:p w:rsidR="00154C91" w:rsidRPr="00154C91" w:rsidRDefault="00154C91" w:rsidP="00154C91">
      <w:pPr>
        <w:rPr>
          <w:ins w:id="396" w:author="Unknown"/>
          <w:rFonts w:eastAsia="Times New Roman" w:cstheme="minorHAnsi"/>
          <w:sz w:val="20"/>
          <w:szCs w:val="20"/>
        </w:rPr>
      </w:pPr>
      <w:ins w:id="397" w:author="Unknown">
        <w:r w:rsidRPr="00154C91">
          <w:rPr>
            <w:rFonts w:eastAsia="Times New Roman" w:cstheme="minorHAnsi"/>
            <w:sz w:val="20"/>
            <w:szCs w:val="20"/>
          </w:rPr>
          <w:t>Qualification of pharmaceutical water system involves three phases:</w:t>
        </w:r>
      </w:ins>
    </w:p>
    <w:p w:rsidR="00154C91" w:rsidRPr="00154C91" w:rsidRDefault="00154C91" w:rsidP="00154C91">
      <w:pPr>
        <w:rPr>
          <w:ins w:id="398" w:author="Unknown"/>
          <w:rFonts w:eastAsia="Times New Roman" w:cstheme="minorHAnsi"/>
          <w:sz w:val="20"/>
          <w:szCs w:val="20"/>
        </w:rPr>
      </w:pPr>
      <w:ins w:id="399" w:author="Unknown">
        <w:r w:rsidRPr="00154C91">
          <w:rPr>
            <w:rFonts w:eastAsia="Times New Roman" w:cstheme="minorHAnsi"/>
            <w:sz w:val="20"/>
            <w:szCs w:val="20"/>
          </w:rPr>
          <w:t>Phase -1</w:t>
        </w:r>
      </w:ins>
    </w:p>
    <w:p w:rsidR="00154C91" w:rsidRPr="00154C91" w:rsidRDefault="00154C91" w:rsidP="00154C91">
      <w:pPr>
        <w:rPr>
          <w:ins w:id="400" w:author="Unknown"/>
          <w:rFonts w:eastAsia="Times New Roman" w:cstheme="minorHAnsi"/>
          <w:sz w:val="20"/>
          <w:szCs w:val="20"/>
        </w:rPr>
      </w:pPr>
      <w:ins w:id="401" w:author="Unknown">
        <w:r w:rsidRPr="00154C91">
          <w:rPr>
            <w:rFonts w:eastAsia="Times New Roman" w:cstheme="minorHAnsi"/>
            <w:sz w:val="20"/>
            <w:szCs w:val="20"/>
          </w:rPr>
          <w:t>Phase -2</w:t>
        </w:r>
      </w:ins>
    </w:p>
    <w:p w:rsidR="00154C91" w:rsidRPr="00154C91" w:rsidRDefault="00154C91" w:rsidP="00154C91">
      <w:pPr>
        <w:rPr>
          <w:ins w:id="402" w:author="Unknown"/>
          <w:rFonts w:eastAsia="Times New Roman" w:cstheme="minorHAnsi"/>
          <w:sz w:val="20"/>
          <w:szCs w:val="20"/>
        </w:rPr>
      </w:pPr>
      <w:ins w:id="403" w:author="Unknown">
        <w:r w:rsidRPr="00154C91">
          <w:rPr>
            <w:rFonts w:eastAsia="Times New Roman" w:cstheme="minorHAnsi"/>
            <w:sz w:val="20"/>
            <w:szCs w:val="20"/>
          </w:rPr>
          <w:t>Phase -3</w:t>
        </w:r>
      </w:ins>
    </w:p>
    <w:p w:rsidR="00154C91" w:rsidRPr="00154C91" w:rsidRDefault="00154C91" w:rsidP="00154C91">
      <w:pPr>
        <w:rPr>
          <w:ins w:id="404" w:author="Unknown"/>
          <w:rFonts w:eastAsia="Times New Roman" w:cstheme="minorHAnsi"/>
          <w:sz w:val="20"/>
          <w:szCs w:val="20"/>
        </w:rPr>
      </w:pPr>
      <w:ins w:id="405" w:author="Unknown">
        <w:r w:rsidRPr="00154C91">
          <w:rPr>
            <w:rFonts w:eastAsia="Times New Roman" w:cstheme="minorHAnsi"/>
            <w:sz w:val="20"/>
            <w:szCs w:val="20"/>
          </w:rPr>
          <w:t>Phase -1:</w:t>
        </w:r>
      </w:ins>
    </w:p>
    <w:p w:rsidR="00154C91" w:rsidRPr="00154C91" w:rsidRDefault="00154C91" w:rsidP="00154C91">
      <w:pPr>
        <w:rPr>
          <w:ins w:id="406" w:author="Unknown"/>
          <w:rFonts w:eastAsia="Times New Roman" w:cstheme="minorHAnsi"/>
          <w:sz w:val="20"/>
          <w:szCs w:val="20"/>
        </w:rPr>
      </w:pPr>
      <w:ins w:id="407" w:author="Unknown">
        <w:r w:rsidRPr="00154C91">
          <w:rPr>
            <w:rFonts w:eastAsia="Times New Roman" w:cstheme="minorHAnsi"/>
            <w:sz w:val="20"/>
            <w:szCs w:val="20"/>
          </w:rPr>
          <w:t xml:space="preserve">A test period of 2-4 weeks should be spent for monitoring the system intensively. During this period the system should operate continuously without failure or performance </w:t>
        </w:r>
        <w:proofErr w:type="spellStart"/>
        <w:r w:rsidRPr="00154C91">
          <w:rPr>
            <w:rFonts w:eastAsia="Times New Roman" w:cstheme="minorHAnsi"/>
            <w:sz w:val="20"/>
            <w:szCs w:val="20"/>
          </w:rPr>
          <w:t>deviation.Water</w:t>
        </w:r>
        <w:proofErr w:type="spellEnd"/>
        <w:r w:rsidRPr="00154C91">
          <w:rPr>
            <w:rFonts w:eastAsia="Times New Roman" w:cstheme="minorHAnsi"/>
            <w:sz w:val="20"/>
            <w:szCs w:val="20"/>
          </w:rPr>
          <w:t xml:space="preserve"> cannot be used for pharmaceutical manufacturing in this </w:t>
        </w:r>
        <w:proofErr w:type="spellStart"/>
        <w:r w:rsidRPr="00154C91">
          <w:rPr>
            <w:rFonts w:eastAsia="Times New Roman" w:cstheme="minorHAnsi"/>
            <w:sz w:val="20"/>
            <w:szCs w:val="20"/>
          </w:rPr>
          <w:t>phase.The</w:t>
        </w:r>
        <w:proofErr w:type="spellEnd"/>
        <w:r w:rsidRPr="00154C91">
          <w:rPr>
            <w:rFonts w:eastAsia="Times New Roman" w:cstheme="minorHAnsi"/>
            <w:sz w:val="20"/>
            <w:szCs w:val="20"/>
          </w:rPr>
          <w:t xml:space="preserve"> following should be included in testing approach.</w:t>
        </w:r>
      </w:ins>
    </w:p>
    <w:p w:rsidR="00154C91" w:rsidRPr="00154C91" w:rsidRDefault="00154C91" w:rsidP="00154C91">
      <w:pPr>
        <w:rPr>
          <w:ins w:id="408" w:author="Unknown"/>
          <w:rFonts w:eastAsia="Times New Roman" w:cstheme="minorHAnsi"/>
          <w:sz w:val="20"/>
          <w:szCs w:val="20"/>
        </w:rPr>
      </w:pPr>
      <w:ins w:id="409" w:author="Unknown">
        <w:r w:rsidRPr="00154C91">
          <w:rPr>
            <w:rFonts w:eastAsia="Times New Roman" w:cstheme="minorHAnsi"/>
            <w:sz w:val="20"/>
            <w:szCs w:val="20"/>
          </w:rPr>
          <w:t>Under take chemical &amp; microbiological testing in accordance with a defined plan.</w:t>
        </w:r>
      </w:ins>
    </w:p>
    <w:p w:rsidR="00154C91" w:rsidRPr="00154C91" w:rsidRDefault="00154C91" w:rsidP="00154C91">
      <w:pPr>
        <w:rPr>
          <w:ins w:id="410" w:author="Unknown"/>
          <w:rFonts w:eastAsia="Times New Roman" w:cstheme="minorHAnsi"/>
          <w:sz w:val="20"/>
          <w:szCs w:val="20"/>
        </w:rPr>
      </w:pPr>
      <w:ins w:id="411" w:author="Unknown">
        <w:r w:rsidRPr="00154C91">
          <w:rPr>
            <w:rFonts w:eastAsia="Times New Roman" w:cstheme="minorHAnsi"/>
            <w:sz w:val="20"/>
            <w:szCs w:val="20"/>
          </w:rPr>
          <w:t>Sample incoming feed water daily to verify its quality.</w:t>
        </w:r>
      </w:ins>
    </w:p>
    <w:p w:rsidR="00154C91" w:rsidRPr="00154C91" w:rsidRDefault="00154C91" w:rsidP="00154C91">
      <w:pPr>
        <w:rPr>
          <w:ins w:id="412" w:author="Unknown"/>
          <w:rFonts w:eastAsia="Times New Roman" w:cstheme="minorHAnsi"/>
          <w:sz w:val="20"/>
          <w:szCs w:val="20"/>
        </w:rPr>
      </w:pPr>
      <w:ins w:id="413" w:author="Unknown">
        <w:r w:rsidRPr="00154C91">
          <w:rPr>
            <w:rFonts w:eastAsia="Times New Roman" w:cstheme="minorHAnsi"/>
            <w:sz w:val="20"/>
            <w:szCs w:val="20"/>
          </w:rPr>
          <w:t>Sample each step of purification process daily.</w:t>
        </w:r>
      </w:ins>
    </w:p>
    <w:p w:rsidR="00154C91" w:rsidRPr="00154C91" w:rsidRDefault="00154C91" w:rsidP="00154C91">
      <w:pPr>
        <w:rPr>
          <w:ins w:id="414" w:author="Unknown"/>
          <w:rFonts w:eastAsia="Times New Roman" w:cstheme="minorHAnsi"/>
          <w:sz w:val="20"/>
          <w:szCs w:val="20"/>
        </w:rPr>
      </w:pPr>
      <w:ins w:id="415" w:author="Unknown">
        <w:r w:rsidRPr="00154C91">
          <w:rPr>
            <w:rFonts w:eastAsia="Times New Roman" w:cstheme="minorHAnsi"/>
            <w:sz w:val="20"/>
            <w:szCs w:val="20"/>
          </w:rPr>
          <w:t>Sample each point of use daily.</w:t>
        </w:r>
      </w:ins>
    </w:p>
    <w:p w:rsidR="00154C91" w:rsidRPr="00154C91" w:rsidRDefault="00154C91" w:rsidP="00154C91">
      <w:pPr>
        <w:rPr>
          <w:ins w:id="416" w:author="Unknown"/>
          <w:rFonts w:eastAsia="Times New Roman" w:cstheme="minorHAnsi"/>
          <w:sz w:val="20"/>
          <w:szCs w:val="20"/>
        </w:rPr>
      </w:pPr>
      <w:ins w:id="417" w:author="Unknown">
        <w:r w:rsidRPr="00154C91">
          <w:rPr>
            <w:rFonts w:eastAsia="Times New Roman" w:cstheme="minorHAnsi"/>
            <w:sz w:val="20"/>
            <w:szCs w:val="20"/>
          </w:rPr>
          <w:t>Develop appropriate operating ranges.</w:t>
        </w:r>
      </w:ins>
    </w:p>
    <w:p w:rsidR="00154C91" w:rsidRPr="00154C91" w:rsidRDefault="00154C91" w:rsidP="00154C91">
      <w:pPr>
        <w:rPr>
          <w:ins w:id="418" w:author="Unknown"/>
          <w:rFonts w:eastAsia="Times New Roman" w:cstheme="minorHAnsi"/>
          <w:sz w:val="20"/>
          <w:szCs w:val="20"/>
        </w:rPr>
      </w:pPr>
      <w:ins w:id="419" w:author="Unknown">
        <w:r w:rsidRPr="00154C91">
          <w:rPr>
            <w:rFonts w:eastAsia="Times New Roman" w:cstheme="minorHAnsi"/>
            <w:sz w:val="20"/>
            <w:szCs w:val="20"/>
          </w:rPr>
          <w:t>Demonstrate production and delivery of product water of required quantity and quality.</w:t>
        </w:r>
      </w:ins>
    </w:p>
    <w:p w:rsidR="00154C91" w:rsidRPr="00154C91" w:rsidRDefault="00154C91" w:rsidP="00154C91">
      <w:pPr>
        <w:rPr>
          <w:ins w:id="420" w:author="Unknown"/>
          <w:rFonts w:eastAsia="Times New Roman" w:cstheme="minorHAnsi"/>
          <w:sz w:val="20"/>
          <w:szCs w:val="20"/>
        </w:rPr>
      </w:pPr>
      <w:ins w:id="421" w:author="Unknown">
        <w:r w:rsidRPr="00154C91">
          <w:rPr>
            <w:rFonts w:eastAsia="Times New Roman" w:cstheme="minorHAnsi"/>
            <w:sz w:val="20"/>
            <w:szCs w:val="20"/>
          </w:rPr>
          <w:t xml:space="preserve">Use and refine the SOP’s for </w:t>
        </w:r>
        <w:proofErr w:type="spellStart"/>
        <w:r w:rsidRPr="00154C91">
          <w:rPr>
            <w:rFonts w:eastAsia="Times New Roman" w:cstheme="minorHAnsi"/>
            <w:sz w:val="20"/>
            <w:szCs w:val="20"/>
          </w:rPr>
          <w:t>operation</w:t>
        </w:r>
        <w:proofErr w:type="gramStart"/>
        <w:r w:rsidRPr="00154C91">
          <w:rPr>
            <w:rFonts w:eastAsia="Times New Roman" w:cstheme="minorHAnsi"/>
            <w:sz w:val="20"/>
            <w:szCs w:val="20"/>
          </w:rPr>
          <w:t>,maintenance,sanitization</w:t>
        </w:r>
        <w:proofErr w:type="spellEnd"/>
        <w:proofErr w:type="gramEnd"/>
        <w:r w:rsidRPr="00154C91">
          <w:rPr>
            <w:rFonts w:eastAsia="Times New Roman" w:cstheme="minorHAnsi"/>
            <w:sz w:val="20"/>
            <w:szCs w:val="20"/>
          </w:rPr>
          <w:t xml:space="preserve"> and trouble shooting.</w:t>
        </w:r>
      </w:ins>
    </w:p>
    <w:p w:rsidR="00154C91" w:rsidRPr="00154C91" w:rsidRDefault="00154C91" w:rsidP="00154C91">
      <w:pPr>
        <w:rPr>
          <w:ins w:id="422" w:author="Unknown"/>
          <w:rFonts w:eastAsia="Times New Roman" w:cstheme="minorHAnsi"/>
          <w:sz w:val="20"/>
          <w:szCs w:val="20"/>
        </w:rPr>
      </w:pPr>
      <w:ins w:id="423" w:author="Unknown">
        <w:r w:rsidRPr="00154C91">
          <w:rPr>
            <w:rFonts w:eastAsia="Times New Roman" w:cstheme="minorHAnsi"/>
            <w:sz w:val="20"/>
            <w:szCs w:val="20"/>
          </w:rPr>
          <w:lastRenderedPageBreak/>
          <w:t>Verify provisional alert and action levels.</w:t>
        </w:r>
      </w:ins>
    </w:p>
    <w:p w:rsidR="00154C91" w:rsidRPr="00154C91" w:rsidRDefault="00154C91" w:rsidP="00154C91">
      <w:pPr>
        <w:rPr>
          <w:ins w:id="424" w:author="Unknown"/>
          <w:rFonts w:eastAsia="Times New Roman" w:cstheme="minorHAnsi"/>
          <w:sz w:val="20"/>
          <w:szCs w:val="20"/>
        </w:rPr>
      </w:pPr>
      <w:ins w:id="425" w:author="Unknown">
        <w:r w:rsidRPr="00154C91">
          <w:rPr>
            <w:rFonts w:eastAsia="Times New Roman" w:cstheme="minorHAnsi"/>
            <w:sz w:val="20"/>
            <w:szCs w:val="20"/>
          </w:rPr>
          <w:t>Develop and refine test failure procedure.</w:t>
        </w:r>
      </w:ins>
    </w:p>
    <w:p w:rsidR="00154C91" w:rsidRPr="00154C91" w:rsidRDefault="00154C91" w:rsidP="00154C91">
      <w:pPr>
        <w:rPr>
          <w:ins w:id="426" w:author="Unknown"/>
          <w:rFonts w:eastAsia="Times New Roman" w:cstheme="minorHAnsi"/>
          <w:sz w:val="20"/>
          <w:szCs w:val="20"/>
        </w:rPr>
      </w:pPr>
      <w:ins w:id="427" w:author="Unknown">
        <w:r w:rsidRPr="00154C91">
          <w:rPr>
            <w:rFonts w:eastAsia="Times New Roman" w:cstheme="minorHAnsi"/>
            <w:sz w:val="20"/>
            <w:szCs w:val="20"/>
          </w:rPr>
          <w:t>Phase -2:</w:t>
        </w:r>
      </w:ins>
    </w:p>
    <w:p w:rsidR="00154C91" w:rsidRPr="00154C91" w:rsidRDefault="00154C91" w:rsidP="00154C91">
      <w:pPr>
        <w:rPr>
          <w:ins w:id="428" w:author="Unknown"/>
          <w:rFonts w:eastAsia="Times New Roman" w:cstheme="minorHAnsi"/>
          <w:sz w:val="20"/>
          <w:szCs w:val="20"/>
        </w:rPr>
      </w:pPr>
      <w:proofErr w:type="gramStart"/>
      <w:ins w:id="429" w:author="Unknown">
        <w:r w:rsidRPr="00154C91">
          <w:rPr>
            <w:rFonts w:eastAsia="Times New Roman" w:cstheme="minorHAnsi"/>
            <w:sz w:val="20"/>
            <w:szCs w:val="20"/>
          </w:rPr>
          <w:t>A further test period of 2-4 weeks.</w:t>
        </w:r>
        <w:proofErr w:type="gramEnd"/>
        <w:r w:rsidRPr="00154C91">
          <w:rPr>
            <w:rFonts w:eastAsia="Times New Roman" w:cstheme="minorHAnsi"/>
            <w:sz w:val="20"/>
            <w:szCs w:val="20"/>
          </w:rPr>
          <w:t xml:space="preserve"> Sampling scheme will be same </w:t>
        </w:r>
        <w:proofErr w:type="gramStart"/>
        <w:r w:rsidRPr="00154C91">
          <w:rPr>
            <w:rFonts w:eastAsia="Times New Roman" w:cstheme="minorHAnsi"/>
            <w:sz w:val="20"/>
            <w:szCs w:val="20"/>
          </w:rPr>
          <w:t>as  Phase</w:t>
        </w:r>
        <w:proofErr w:type="gramEnd"/>
        <w:r w:rsidRPr="00154C91">
          <w:rPr>
            <w:rFonts w:eastAsia="Times New Roman" w:cstheme="minorHAnsi"/>
            <w:sz w:val="20"/>
            <w:szCs w:val="20"/>
          </w:rPr>
          <w:t xml:space="preserve"> – 1.Water can be used for manufacturing process in this phase. Approach should also</w:t>
        </w:r>
      </w:ins>
    </w:p>
    <w:p w:rsidR="00154C91" w:rsidRPr="00154C91" w:rsidRDefault="00154C91" w:rsidP="00154C91">
      <w:pPr>
        <w:rPr>
          <w:ins w:id="430" w:author="Unknown"/>
          <w:rFonts w:eastAsia="Times New Roman" w:cstheme="minorHAnsi"/>
          <w:sz w:val="20"/>
          <w:szCs w:val="20"/>
        </w:rPr>
      </w:pPr>
      <w:ins w:id="431" w:author="Unknown">
        <w:r w:rsidRPr="00154C91">
          <w:rPr>
            <w:rFonts w:eastAsia="Times New Roman" w:cstheme="minorHAnsi"/>
            <w:sz w:val="20"/>
            <w:szCs w:val="20"/>
          </w:rPr>
          <w:t>Demonstrate consistent operation within established ranges.</w:t>
        </w:r>
      </w:ins>
    </w:p>
    <w:p w:rsidR="00154C91" w:rsidRPr="00154C91" w:rsidRDefault="00154C91" w:rsidP="00154C91">
      <w:pPr>
        <w:rPr>
          <w:ins w:id="432" w:author="Unknown"/>
          <w:rFonts w:eastAsia="Times New Roman" w:cstheme="minorHAnsi"/>
          <w:sz w:val="20"/>
          <w:szCs w:val="20"/>
        </w:rPr>
      </w:pPr>
      <w:ins w:id="433" w:author="Unknown">
        <w:r w:rsidRPr="00154C91">
          <w:rPr>
            <w:rFonts w:eastAsia="Times New Roman" w:cstheme="minorHAnsi"/>
            <w:sz w:val="20"/>
            <w:szCs w:val="20"/>
          </w:rPr>
          <w:t>Demonstrate consistent production &amp; delivery of water of required quality and quantity.</w:t>
        </w:r>
      </w:ins>
    </w:p>
    <w:p w:rsidR="00154C91" w:rsidRPr="00154C91" w:rsidRDefault="00154C91" w:rsidP="00154C91">
      <w:pPr>
        <w:rPr>
          <w:ins w:id="434" w:author="Unknown"/>
          <w:rFonts w:eastAsia="Times New Roman" w:cstheme="minorHAnsi"/>
          <w:sz w:val="20"/>
          <w:szCs w:val="20"/>
        </w:rPr>
      </w:pPr>
      <w:ins w:id="435" w:author="Unknown">
        <w:r w:rsidRPr="00154C91">
          <w:rPr>
            <w:rFonts w:eastAsia="Times New Roman" w:cstheme="minorHAnsi"/>
            <w:sz w:val="20"/>
            <w:szCs w:val="20"/>
          </w:rPr>
          <w:t>Phase - 3:</w:t>
        </w:r>
      </w:ins>
    </w:p>
    <w:p w:rsidR="00154C91" w:rsidRPr="00154C91" w:rsidRDefault="00154C91" w:rsidP="00154C91">
      <w:pPr>
        <w:rPr>
          <w:ins w:id="436" w:author="Unknown"/>
          <w:rFonts w:eastAsia="Times New Roman" w:cstheme="minorHAnsi"/>
          <w:sz w:val="20"/>
          <w:szCs w:val="20"/>
        </w:rPr>
      </w:pPr>
      <w:ins w:id="437" w:author="Unknown">
        <w:r w:rsidRPr="00154C91">
          <w:rPr>
            <w:rFonts w:eastAsia="Times New Roman" w:cstheme="minorHAnsi"/>
            <w:sz w:val="20"/>
            <w:szCs w:val="20"/>
          </w:rPr>
          <w:t>Phase 3 runs for one year after satisfactory completion of phase-2.Water can be used for manufacturing process during this process.</w:t>
        </w:r>
      </w:ins>
    </w:p>
    <w:p w:rsidR="00154C91" w:rsidRPr="00154C91" w:rsidRDefault="00154C91" w:rsidP="00154C91">
      <w:pPr>
        <w:rPr>
          <w:ins w:id="438" w:author="Unknown"/>
          <w:rFonts w:eastAsia="Times New Roman" w:cstheme="minorHAnsi"/>
          <w:sz w:val="20"/>
          <w:szCs w:val="20"/>
        </w:rPr>
      </w:pPr>
      <w:ins w:id="439" w:author="Unknown">
        <w:r w:rsidRPr="00154C91">
          <w:rPr>
            <w:rFonts w:eastAsia="Times New Roman" w:cstheme="minorHAnsi"/>
            <w:sz w:val="20"/>
            <w:szCs w:val="20"/>
          </w:rPr>
          <w:t>Objectives &amp; Features of Phase -3:</w:t>
        </w:r>
      </w:ins>
    </w:p>
    <w:p w:rsidR="00154C91" w:rsidRPr="00154C91" w:rsidRDefault="00154C91" w:rsidP="00154C91">
      <w:pPr>
        <w:rPr>
          <w:ins w:id="440" w:author="Unknown"/>
          <w:rFonts w:eastAsia="Times New Roman" w:cstheme="minorHAnsi"/>
          <w:sz w:val="20"/>
          <w:szCs w:val="20"/>
        </w:rPr>
      </w:pPr>
      <w:ins w:id="441" w:author="Unknown">
        <w:r w:rsidRPr="00154C91">
          <w:rPr>
            <w:rFonts w:eastAsia="Times New Roman" w:cstheme="minorHAnsi"/>
            <w:sz w:val="20"/>
            <w:szCs w:val="20"/>
          </w:rPr>
          <w:t>Demonstrate extensive reliable performance.</w:t>
        </w:r>
      </w:ins>
    </w:p>
    <w:p w:rsidR="00154C91" w:rsidRPr="00154C91" w:rsidRDefault="00154C91" w:rsidP="00154C91">
      <w:pPr>
        <w:rPr>
          <w:ins w:id="442" w:author="Unknown"/>
          <w:rFonts w:eastAsia="Times New Roman" w:cstheme="minorHAnsi"/>
          <w:sz w:val="20"/>
          <w:szCs w:val="20"/>
        </w:rPr>
      </w:pPr>
      <w:ins w:id="443" w:author="Unknown">
        <w:r w:rsidRPr="00154C91">
          <w:rPr>
            <w:rFonts w:eastAsia="Times New Roman" w:cstheme="minorHAnsi"/>
            <w:sz w:val="20"/>
            <w:szCs w:val="20"/>
          </w:rPr>
          <w:t>Ensure that seasonal variations are evaluated.</w:t>
        </w:r>
      </w:ins>
    </w:p>
    <w:p w:rsidR="00154C91" w:rsidRPr="00154C91" w:rsidRDefault="00154C91" w:rsidP="00154C91">
      <w:pPr>
        <w:rPr>
          <w:ins w:id="444" w:author="Unknown"/>
          <w:rFonts w:eastAsia="Times New Roman" w:cstheme="minorHAnsi"/>
          <w:sz w:val="20"/>
          <w:szCs w:val="20"/>
        </w:rPr>
      </w:pPr>
      <w:ins w:id="445" w:author="Unknown">
        <w:r w:rsidRPr="00154C91">
          <w:rPr>
            <w:rFonts w:eastAsia="Times New Roman" w:cstheme="minorHAnsi"/>
            <w:sz w:val="20"/>
            <w:szCs w:val="20"/>
          </w:rPr>
          <w:t>The sample locations, sampling frequencies and test should be reduced to the normal routine pattern based on established procedures proven during Phase -1 &amp; phase - 2.</w:t>
        </w:r>
      </w:ins>
    </w:p>
    <w:p w:rsidR="00154C91" w:rsidRPr="00154C91" w:rsidRDefault="00154C91" w:rsidP="00154C91">
      <w:pPr>
        <w:rPr>
          <w:ins w:id="446" w:author="Unknown"/>
          <w:rFonts w:eastAsia="Times New Roman" w:cstheme="minorHAnsi"/>
          <w:sz w:val="20"/>
          <w:szCs w:val="20"/>
        </w:rPr>
      </w:pPr>
      <w:proofErr w:type="gramStart"/>
      <w:ins w:id="447" w:author="Unknown">
        <w:r w:rsidRPr="00154C91">
          <w:rPr>
            <w:rFonts w:eastAsia="Times New Roman" w:cstheme="minorHAnsi"/>
            <w:sz w:val="20"/>
            <w:szCs w:val="20"/>
          </w:rPr>
          <w:t>Question 52.</w:t>
        </w:r>
        <w:proofErr w:type="gramEnd"/>
        <w:r w:rsidRPr="00154C91">
          <w:rPr>
            <w:rFonts w:eastAsia="Times New Roman" w:cstheme="minorHAnsi"/>
            <w:sz w:val="20"/>
            <w:szCs w:val="20"/>
          </w:rPr>
          <w:t xml:space="preserve"> What Is The Difference Between Calibration And Validation?</w:t>
        </w:r>
      </w:ins>
    </w:p>
    <w:p w:rsidR="00154C91" w:rsidRPr="00154C91" w:rsidRDefault="00154C91" w:rsidP="00154C91">
      <w:pPr>
        <w:rPr>
          <w:ins w:id="448" w:author="Unknown"/>
          <w:rFonts w:eastAsia="Times New Roman" w:cstheme="minorHAnsi"/>
          <w:sz w:val="20"/>
          <w:szCs w:val="20"/>
        </w:rPr>
      </w:pPr>
      <w:proofErr w:type="gramStart"/>
      <w:ins w:id="449" w:author="Unknown">
        <w:r w:rsidRPr="00154C91">
          <w:rPr>
            <w:rFonts w:eastAsia="Times New Roman" w:cstheme="minorHAnsi"/>
            <w:color w:val="2DA506"/>
            <w:sz w:val="20"/>
            <w:szCs w:val="20"/>
          </w:rPr>
          <w:t>Answer :</w:t>
        </w:r>
        <w:proofErr w:type="gramEnd"/>
      </w:ins>
    </w:p>
    <w:p w:rsidR="00154C91" w:rsidRPr="00154C91" w:rsidRDefault="00154C91" w:rsidP="00154C91">
      <w:pPr>
        <w:rPr>
          <w:ins w:id="450" w:author="Unknown"/>
          <w:rFonts w:eastAsia="Times New Roman" w:cstheme="minorHAnsi"/>
          <w:sz w:val="20"/>
          <w:szCs w:val="20"/>
        </w:rPr>
      </w:pPr>
      <w:ins w:id="451" w:author="Unknown">
        <w:r w:rsidRPr="00154C91">
          <w:rPr>
            <w:rFonts w:eastAsia="Times New Roman" w:cstheme="minorHAnsi"/>
            <w:sz w:val="20"/>
            <w:szCs w:val="20"/>
          </w:rPr>
          <w:t>Calibration is a demonstration that, a particular</w:t>
        </w:r>
      </w:ins>
    </w:p>
    <w:p w:rsidR="00154C91" w:rsidRPr="00154C91" w:rsidRDefault="00154C91" w:rsidP="00154C91">
      <w:pPr>
        <w:rPr>
          <w:ins w:id="452" w:author="Unknown"/>
          <w:rFonts w:eastAsia="Times New Roman" w:cstheme="minorHAnsi"/>
          <w:sz w:val="20"/>
          <w:szCs w:val="20"/>
        </w:rPr>
      </w:pPr>
      <w:ins w:id="453" w:author="Unknown">
        <w:r w:rsidRPr="00154C91">
          <w:rPr>
            <w:rFonts w:eastAsia="Times New Roman" w:cstheme="minorHAnsi"/>
            <w:sz w:val="20"/>
            <w:szCs w:val="20"/>
          </w:rPr>
          <w:t xml:space="preserve">Instrument or device produces results </w:t>
        </w:r>
        <w:proofErr w:type="spellStart"/>
        <w:r w:rsidRPr="00154C91">
          <w:rPr>
            <w:rFonts w:eastAsia="Times New Roman" w:cstheme="minorHAnsi"/>
            <w:sz w:val="20"/>
            <w:szCs w:val="20"/>
          </w:rPr>
          <w:t>with in</w:t>
        </w:r>
        <w:proofErr w:type="spellEnd"/>
        <w:r w:rsidRPr="00154C91">
          <w:rPr>
            <w:rFonts w:eastAsia="Times New Roman" w:cstheme="minorHAnsi"/>
            <w:sz w:val="20"/>
            <w:szCs w:val="20"/>
          </w:rPr>
          <w:t xml:space="preserve"> specified limits by comparisons with those produced by a reference or traceable standard over an appropriate range of measurements.</w:t>
        </w:r>
      </w:ins>
    </w:p>
    <w:p w:rsidR="00154C91" w:rsidRPr="00154C91" w:rsidRDefault="00154C91" w:rsidP="00154C91">
      <w:pPr>
        <w:rPr>
          <w:ins w:id="454" w:author="Unknown"/>
          <w:rFonts w:eastAsia="Times New Roman" w:cstheme="minorHAnsi"/>
          <w:sz w:val="20"/>
          <w:szCs w:val="20"/>
        </w:rPr>
      </w:pPr>
      <w:proofErr w:type="spellStart"/>
      <w:ins w:id="455" w:author="Unknown">
        <w:r w:rsidRPr="00154C91">
          <w:rPr>
            <w:rFonts w:eastAsia="Times New Roman" w:cstheme="minorHAnsi"/>
            <w:sz w:val="20"/>
            <w:szCs w:val="20"/>
          </w:rPr>
          <w:t>Where as</w:t>
        </w:r>
        <w:proofErr w:type="spellEnd"/>
        <w:r w:rsidRPr="00154C91">
          <w:rPr>
            <w:rFonts w:eastAsia="Times New Roman" w:cstheme="minorHAnsi"/>
            <w:sz w:val="20"/>
            <w:szCs w:val="20"/>
          </w:rPr>
          <w:t xml:space="preserve"> Validation is a documented program that provides high degree of assurance that a specific process, method or system consistently produces a result meeting pre-determined acceptance criteria.</w:t>
        </w:r>
      </w:ins>
    </w:p>
    <w:p w:rsidR="00154C91" w:rsidRPr="00154C91" w:rsidRDefault="00154C91" w:rsidP="00154C91">
      <w:pPr>
        <w:rPr>
          <w:ins w:id="456" w:author="Unknown"/>
          <w:rFonts w:eastAsia="Times New Roman" w:cstheme="minorHAnsi"/>
          <w:sz w:val="20"/>
          <w:szCs w:val="20"/>
        </w:rPr>
      </w:pPr>
      <w:ins w:id="457" w:author="Unknown">
        <w:r w:rsidRPr="00154C91">
          <w:rPr>
            <w:rFonts w:eastAsia="Times New Roman" w:cstheme="minorHAnsi"/>
            <w:sz w:val="20"/>
            <w:szCs w:val="20"/>
          </w:rPr>
          <w:t>In calibration performance of an instrument or device is comparing against a reference standard. But in validation such reference standard is not using.</w:t>
        </w:r>
      </w:ins>
    </w:p>
    <w:p w:rsidR="00154C91" w:rsidRPr="00154C91" w:rsidRDefault="00154C91" w:rsidP="00154C91">
      <w:pPr>
        <w:rPr>
          <w:ins w:id="458" w:author="Unknown"/>
          <w:rFonts w:eastAsia="Times New Roman" w:cstheme="minorHAnsi"/>
          <w:sz w:val="20"/>
          <w:szCs w:val="20"/>
        </w:rPr>
      </w:pPr>
      <w:ins w:id="459" w:author="Unknown">
        <w:r w:rsidRPr="00154C91">
          <w:rPr>
            <w:rFonts w:eastAsia="Times New Roman" w:cstheme="minorHAnsi"/>
            <w:sz w:val="20"/>
            <w:szCs w:val="20"/>
          </w:rPr>
          <w:t>Calibration ensures that instrument or measuring devices producing accurate results. Whereas validation demonstrates that a process, equipment, method or system produces consistent results (in other words, it ensures that uniforms batches are produced).</w:t>
        </w:r>
      </w:ins>
    </w:p>
    <w:p w:rsidR="00154C91" w:rsidRPr="00154C91" w:rsidRDefault="00154C91" w:rsidP="00154C91">
      <w:pPr>
        <w:rPr>
          <w:ins w:id="460" w:author="Unknown"/>
          <w:rFonts w:eastAsia="Times New Roman" w:cstheme="minorHAnsi"/>
          <w:sz w:val="20"/>
          <w:szCs w:val="20"/>
        </w:rPr>
      </w:pPr>
      <w:proofErr w:type="gramStart"/>
      <w:ins w:id="461" w:author="Unknown">
        <w:r w:rsidRPr="00154C91">
          <w:rPr>
            <w:rFonts w:eastAsia="Times New Roman" w:cstheme="minorHAnsi"/>
            <w:sz w:val="20"/>
            <w:szCs w:val="20"/>
          </w:rPr>
          <w:t>Question 53.</w:t>
        </w:r>
        <w:proofErr w:type="gramEnd"/>
        <w:r w:rsidRPr="00154C91">
          <w:rPr>
            <w:rFonts w:eastAsia="Times New Roman" w:cstheme="minorHAnsi"/>
            <w:sz w:val="20"/>
            <w:szCs w:val="20"/>
          </w:rPr>
          <w:t xml:space="preserve"> Briefly Explain About </w:t>
        </w:r>
        <w:proofErr w:type="spellStart"/>
        <w:r w:rsidRPr="00154C91">
          <w:rPr>
            <w:rFonts w:eastAsia="Times New Roman" w:cstheme="minorHAnsi"/>
            <w:sz w:val="20"/>
            <w:szCs w:val="20"/>
          </w:rPr>
          <w:t>Ich</w:t>
        </w:r>
        <w:proofErr w:type="spellEnd"/>
        <w:r w:rsidRPr="00154C91">
          <w:rPr>
            <w:rFonts w:eastAsia="Times New Roman" w:cstheme="minorHAnsi"/>
            <w:sz w:val="20"/>
            <w:szCs w:val="20"/>
          </w:rPr>
          <w:t xml:space="preserve"> Climatic Zones For Stability Testing &amp; Long Term Storage Conditions?</w:t>
        </w:r>
      </w:ins>
    </w:p>
    <w:p w:rsidR="00154C91" w:rsidRPr="00154C91" w:rsidRDefault="00154C91" w:rsidP="00154C91">
      <w:pPr>
        <w:rPr>
          <w:ins w:id="462" w:author="Unknown"/>
          <w:rFonts w:eastAsia="Times New Roman" w:cstheme="minorHAnsi"/>
          <w:sz w:val="20"/>
          <w:szCs w:val="20"/>
        </w:rPr>
      </w:pPr>
      <w:proofErr w:type="gramStart"/>
      <w:ins w:id="463" w:author="Unknown">
        <w:r w:rsidRPr="00154C91">
          <w:rPr>
            <w:rFonts w:eastAsia="Times New Roman" w:cstheme="minorHAnsi"/>
            <w:color w:val="2DA506"/>
            <w:sz w:val="20"/>
            <w:szCs w:val="20"/>
          </w:rPr>
          <w:t>Answer :</w:t>
        </w:r>
        <w:proofErr w:type="gramEnd"/>
      </w:ins>
    </w:p>
    <w:p w:rsidR="00154C91" w:rsidRPr="00154C91" w:rsidRDefault="00154C91" w:rsidP="00154C91">
      <w:pPr>
        <w:rPr>
          <w:ins w:id="464" w:author="Unknown"/>
          <w:rFonts w:eastAsia="Times New Roman" w:cstheme="minorHAnsi"/>
          <w:sz w:val="20"/>
          <w:szCs w:val="20"/>
        </w:rPr>
      </w:pPr>
      <w:ins w:id="465" w:author="Unknown">
        <w:r w:rsidRPr="00154C91">
          <w:rPr>
            <w:rFonts w:eastAsia="Times New Roman" w:cstheme="minorHAnsi"/>
            <w:sz w:val="20"/>
            <w:szCs w:val="20"/>
          </w:rPr>
          <w:t>ICH STABILITY ZONES:</w:t>
        </w:r>
      </w:ins>
    </w:p>
    <w:p w:rsidR="00154C91" w:rsidRPr="00154C91" w:rsidRDefault="00154C91" w:rsidP="00154C91">
      <w:pPr>
        <w:rPr>
          <w:ins w:id="466" w:author="Unknown"/>
          <w:rFonts w:eastAsia="Times New Roman" w:cstheme="minorHAnsi"/>
          <w:sz w:val="20"/>
          <w:szCs w:val="20"/>
        </w:rPr>
      </w:pPr>
      <w:ins w:id="467" w:author="Unknown">
        <w:r w:rsidRPr="00154C91">
          <w:rPr>
            <w:rFonts w:eastAsia="Times New Roman" w:cstheme="minorHAnsi"/>
            <w:sz w:val="20"/>
            <w:szCs w:val="20"/>
          </w:rPr>
          <w:t>Zone: Type of Climate</w:t>
        </w:r>
      </w:ins>
    </w:p>
    <w:p w:rsidR="00154C91" w:rsidRPr="00154C91" w:rsidRDefault="00154C91" w:rsidP="00154C91">
      <w:pPr>
        <w:rPr>
          <w:ins w:id="468" w:author="Unknown"/>
          <w:rFonts w:eastAsia="Times New Roman" w:cstheme="minorHAnsi"/>
          <w:sz w:val="20"/>
          <w:szCs w:val="20"/>
        </w:rPr>
      </w:pPr>
      <w:ins w:id="469" w:author="Unknown">
        <w:r w:rsidRPr="00154C91">
          <w:rPr>
            <w:rFonts w:eastAsia="Times New Roman" w:cstheme="minorHAnsi"/>
            <w:sz w:val="20"/>
            <w:szCs w:val="20"/>
          </w:rPr>
          <w:t>Zone I: Temperate zone</w:t>
        </w:r>
      </w:ins>
    </w:p>
    <w:p w:rsidR="00154C91" w:rsidRPr="00154C91" w:rsidRDefault="00154C91" w:rsidP="00154C91">
      <w:pPr>
        <w:rPr>
          <w:ins w:id="470" w:author="Unknown"/>
          <w:rFonts w:eastAsia="Times New Roman" w:cstheme="minorHAnsi"/>
          <w:sz w:val="20"/>
          <w:szCs w:val="20"/>
        </w:rPr>
      </w:pPr>
      <w:ins w:id="471" w:author="Unknown">
        <w:r w:rsidRPr="00154C91">
          <w:rPr>
            <w:rFonts w:eastAsia="Times New Roman" w:cstheme="minorHAnsi"/>
            <w:sz w:val="20"/>
            <w:szCs w:val="20"/>
          </w:rPr>
          <w:t>Zone II: Mediterranean/subtropical zone</w:t>
        </w:r>
      </w:ins>
    </w:p>
    <w:p w:rsidR="00154C91" w:rsidRPr="00154C91" w:rsidRDefault="00154C91" w:rsidP="00154C91">
      <w:pPr>
        <w:rPr>
          <w:ins w:id="472" w:author="Unknown"/>
          <w:rFonts w:eastAsia="Times New Roman" w:cstheme="minorHAnsi"/>
          <w:sz w:val="20"/>
          <w:szCs w:val="20"/>
        </w:rPr>
      </w:pPr>
      <w:ins w:id="473" w:author="Unknown">
        <w:r w:rsidRPr="00154C91">
          <w:rPr>
            <w:rFonts w:eastAsia="Times New Roman" w:cstheme="minorHAnsi"/>
            <w:sz w:val="20"/>
            <w:szCs w:val="20"/>
          </w:rPr>
          <w:t>Zone III: Hot dry zone</w:t>
        </w:r>
      </w:ins>
    </w:p>
    <w:p w:rsidR="00154C91" w:rsidRPr="00154C91" w:rsidRDefault="00154C91" w:rsidP="00154C91">
      <w:pPr>
        <w:rPr>
          <w:ins w:id="474" w:author="Unknown"/>
          <w:rFonts w:eastAsia="Times New Roman" w:cstheme="minorHAnsi"/>
          <w:sz w:val="20"/>
          <w:szCs w:val="20"/>
        </w:rPr>
      </w:pPr>
      <w:ins w:id="475" w:author="Unknown">
        <w:r w:rsidRPr="00154C91">
          <w:rPr>
            <w:rFonts w:eastAsia="Times New Roman" w:cstheme="minorHAnsi"/>
            <w:sz w:val="20"/>
            <w:szCs w:val="20"/>
          </w:rPr>
          <w:t xml:space="preserve">Zone </w:t>
        </w:r>
        <w:proofErr w:type="spellStart"/>
        <w:r w:rsidRPr="00154C91">
          <w:rPr>
            <w:rFonts w:eastAsia="Times New Roman" w:cstheme="minorHAnsi"/>
            <w:sz w:val="20"/>
            <w:szCs w:val="20"/>
          </w:rPr>
          <w:t>IVa</w:t>
        </w:r>
        <w:proofErr w:type="spellEnd"/>
        <w:r w:rsidRPr="00154C91">
          <w:rPr>
            <w:rFonts w:eastAsia="Times New Roman" w:cstheme="minorHAnsi"/>
            <w:sz w:val="20"/>
            <w:szCs w:val="20"/>
          </w:rPr>
          <w:t>: Hot humid/tropical zone</w:t>
        </w:r>
      </w:ins>
    </w:p>
    <w:p w:rsidR="00154C91" w:rsidRPr="00154C91" w:rsidRDefault="00154C91" w:rsidP="00154C91">
      <w:pPr>
        <w:rPr>
          <w:ins w:id="476" w:author="Unknown"/>
          <w:rFonts w:eastAsia="Times New Roman" w:cstheme="minorHAnsi"/>
          <w:sz w:val="20"/>
          <w:szCs w:val="20"/>
        </w:rPr>
      </w:pPr>
      <w:ins w:id="477" w:author="Unknown">
        <w:r w:rsidRPr="00154C91">
          <w:rPr>
            <w:rFonts w:eastAsia="Times New Roman" w:cstheme="minorHAnsi"/>
            <w:sz w:val="20"/>
            <w:szCs w:val="20"/>
          </w:rPr>
          <w:lastRenderedPageBreak/>
          <w:t xml:space="preserve">Zone </w:t>
        </w:r>
        <w:proofErr w:type="spellStart"/>
        <w:r w:rsidRPr="00154C91">
          <w:rPr>
            <w:rFonts w:eastAsia="Times New Roman" w:cstheme="minorHAnsi"/>
            <w:sz w:val="20"/>
            <w:szCs w:val="20"/>
          </w:rPr>
          <w:t>IVb</w:t>
        </w:r>
        <w:proofErr w:type="spellEnd"/>
        <w:r w:rsidRPr="00154C91">
          <w:rPr>
            <w:rFonts w:eastAsia="Times New Roman" w:cstheme="minorHAnsi"/>
            <w:sz w:val="20"/>
            <w:szCs w:val="20"/>
          </w:rPr>
          <w:t>:</w:t>
        </w:r>
      </w:ins>
    </w:p>
    <w:p w:rsidR="00154C91" w:rsidRPr="00154C91" w:rsidRDefault="00154C91" w:rsidP="00154C91">
      <w:pPr>
        <w:rPr>
          <w:ins w:id="478" w:author="Unknown"/>
          <w:rFonts w:eastAsia="Times New Roman" w:cstheme="minorHAnsi"/>
          <w:sz w:val="20"/>
          <w:szCs w:val="20"/>
        </w:rPr>
      </w:pPr>
      <w:ins w:id="479" w:author="Unknown">
        <w:r w:rsidRPr="00154C91">
          <w:rPr>
            <w:rFonts w:eastAsia="Times New Roman" w:cstheme="minorHAnsi"/>
            <w:sz w:val="20"/>
            <w:szCs w:val="20"/>
          </w:rPr>
          <w:t>ASEAN testing conditions hot/higher humidity</w:t>
        </w:r>
      </w:ins>
    </w:p>
    <w:p w:rsidR="00154C91" w:rsidRPr="00154C91" w:rsidRDefault="00154C91" w:rsidP="00154C91">
      <w:pPr>
        <w:rPr>
          <w:ins w:id="480" w:author="Unknown"/>
          <w:rFonts w:eastAsia="Times New Roman" w:cstheme="minorHAnsi"/>
          <w:sz w:val="20"/>
          <w:szCs w:val="20"/>
        </w:rPr>
      </w:pPr>
      <w:ins w:id="481" w:author="Unknown">
        <w:r w:rsidRPr="00154C91">
          <w:rPr>
            <w:rFonts w:eastAsia="Times New Roman" w:cstheme="minorHAnsi"/>
            <w:sz w:val="20"/>
            <w:szCs w:val="20"/>
          </w:rPr>
          <w:t>Long term Storage condition</w:t>
        </w:r>
      </w:ins>
    </w:p>
    <w:p w:rsidR="00154C91" w:rsidRPr="00154C91" w:rsidRDefault="00154C91" w:rsidP="00154C91">
      <w:pPr>
        <w:rPr>
          <w:ins w:id="482" w:author="Unknown"/>
          <w:rFonts w:eastAsia="Times New Roman" w:cstheme="minorHAnsi"/>
          <w:sz w:val="20"/>
          <w:szCs w:val="20"/>
        </w:rPr>
      </w:pPr>
      <w:ins w:id="483" w:author="Unknown">
        <w:r w:rsidRPr="00154C91">
          <w:rPr>
            <w:rFonts w:eastAsia="Times New Roman" w:cstheme="minorHAnsi"/>
            <w:sz w:val="20"/>
            <w:szCs w:val="20"/>
          </w:rPr>
          <w:t>Climatic Zone</w:t>
        </w:r>
      </w:ins>
    </w:p>
    <w:p w:rsidR="00154C91" w:rsidRPr="00154C91" w:rsidRDefault="00154C91" w:rsidP="00154C91">
      <w:pPr>
        <w:rPr>
          <w:ins w:id="484" w:author="Unknown"/>
          <w:rFonts w:eastAsia="Times New Roman" w:cstheme="minorHAnsi"/>
          <w:sz w:val="20"/>
          <w:szCs w:val="20"/>
        </w:rPr>
      </w:pPr>
      <w:ins w:id="485" w:author="Unknown">
        <w:r w:rsidRPr="00154C91">
          <w:rPr>
            <w:rFonts w:eastAsia="Times New Roman" w:cstheme="minorHAnsi"/>
            <w:sz w:val="20"/>
            <w:szCs w:val="20"/>
          </w:rPr>
          <w:t>Temperature</w:t>
        </w:r>
      </w:ins>
    </w:p>
    <w:p w:rsidR="00154C91" w:rsidRPr="00154C91" w:rsidRDefault="00154C91" w:rsidP="00154C91">
      <w:pPr>
        <w:rPr>
          <w:ins w:id="486" w:author="Unknown"/>
          <w:rFonts w:eastAsia="Times New Roman" w:cstheme="minorHAnsi"/>
          <w:sz w:val="20"/>
          <w:szCs w:val="20"/>
        </w:rPr>
      </w:pPr>
      <w:ins w:id="487" w:author="Unknown">
        <w:r w:rsidRPr="00154C91">
          <w:rPr>
            <w:rFonts w:eastAsia="Times New Roman" w:cstheme="minorHAnsi"/>
            <w:sz w:val="20"/>
            <w:szCs w:val="20"/>
          </w:rPr>
          <w:t>Humidity</w:t>
        </w:r>
      </w:ins>
    </w:p>
    <w:p w:rsidR="00154C91" w:rsidRPr="00154C91" w:rsidRDefault="00154C91" w:rsidP="00154C91">
      <w:pPr>
        <w:rPr>
          <w:ins w:id="488" w:author="Unknown"/>
          <w:rFonts w:eastAsia="Times New Roman" w:cstheme="minorHAnsi"/>
          <w:sz w:val="20"/>
          <w:szCs w:val="20"/>
        </w:rPr>
      </w:pPr>
      <w:ins w:id="489" w:author="Unknown">
        <w:r w:rsidRPr="00154C91">
          <w:rPr>
            <w:rFonts w:eastAsia="Times New Roman" w:cstheme="minorHAnsi"/>
            <w:sz w:val="20"/>
            <w:szCs w:val="20"/>
          </w:rPr>
          <w:t>Minimum Duration:</w:t>
        </w:r>
      </w:ins>
    </w:p>
    <w:p w:rsidR="00154C91" w:rsidRPr="00154C91" w:rsidRDefault="00154C91" w:rsidP="00154C91">
      <w:pPr>
        <w:rPr>
          <w:ins w:id="490" w:author="Unknown"/>
          <w:rFonts w:eastAsia="Times New Roman" w:cstheme="minorHAnsi"/>
          <w:sz w:val="20"/>
          <w:szCs w:val="20"/>
        </w:rPr>
      </w:pPr>
      <w:ins w:id="491" w:author="Unknown">
        <w:r w:rsidRPr="00154C91">
          <w:rPr>
            <w:rFonts w:eastAsia="Times New Roman" w:cstheme="minorHAnsi"/>
            <w:sz w:val="20"/>
            <w:szCs w:val="20"/>
          </w:rPr>
          <w:t xml:space="preserve">Zone </w:t>
        </w:r>
        <w:proofErr w:type="gramStart"/>
        <w:r w:rsidRPr="00154C91">
          <w:rPr>
            <w:rFonts w:eastAsia="Times New Roman" w:cstheme="minorHAnsi"/>
            <w:sz w:val="20"/>
            <w:szCs w:val="20"/>
          </w:rPr>
          <w:t>I</w:t>
        </w:r>
        <w:proofErr w:type="gramEnd"/>
        <w:r w:rsidRPr="00154C91">
          <w:rPr>
            <w:rFonts w:eastAsia="Times New Roman" w:cstheme="minorHAnsi"/>
            <w:sz w:val="20"/>
            <w:szCs w:val="20"/>
          </w:rPr>
          <w:t>: </w:t>
        </w:r>
      </w:ins>
    </w:p>
    <w:p w:rsidR="00154C91" w:rsidRPr="00154C91" w:rsidRDefault="00154C91" w:rsidP="00154C91">
      <w:pPr>
        <w:rPr>
          <w:ins w:id="492" w:author="Unknown"/>
          <w:rFonts w:eastAsia="Times New Roman" w:cstheme="minorHAnsi"/>
          <w:sz w:val="20"/>
          <w:szCs w:val="20"/>
        </w:rPr>
      </w:pPr>
      <w:ins w:id="493" w:author="Unknown">
        <w:r w:rsidRPr="00154C91">
          <w:rPr>
            <w:rFonts w:eastAsia="Times New Roman" w:cstheme="minorHAnsi"/>
            <w:sz w:val="20"/>
            <w:szCs w:val="20"/>
          </w:rPr>
          <w:t>21ºC ± 2ºC</w:t>
        </w:r>
      </w:ins>
    </w:p>
    <w:p w:rsidR="00154C91" w:rsidRPr="00154C91" w:rsidRDefault="00154C91" w:rsidP="00154C91">
      <w:pPr>
        <w:rPr>
          <w:ins w:id="494" w:author="Unknown"/>
          <w:rFonts w:eastAsia="Times New Roman" w:cstheme="minorHAnsi"/>
          <w:sz w:val="20"/>
          <w:szCs w:val="20"/>
        </w:rPr>
      </w:pPr>
      <w:ins w:id="495" w:author="Unknown">
        <w:r w:rsidRPr="00154C91">
          <w:rPr>
            <w:rFonts w:eastAsia="Times New Roman" w:cstheme="minorHAnsi"/>
            <w:sz w:val="20"/>
            <w:szCs w:val="20"/>
          </w:rPr>
          <w:t xml:space="preserve">45% </w:t>
        </w:r>
        <w:proofErr w:type="spellStart"/>
        <w:r w:rsidRPr="00154C91">
          <w:rPr>
            <w:rFonts w:eastAsia="Times New Roman" w:cstheme="minorHAnsi"/>
            <w:sz w:val="20"/>
            <w:szCs w:val="20"/>
          </w:rPr>
          <w:t>rH</w:t>
        </w:r>
        <w:proofErr w:type="spellEnd"/>
        <w:r w:rsidRPr="00154C91">
          <w:rPr>
            <w:rFonts w:eastAsia="Times New Roman" w:cstheme="minorHAnsi"/>
            <w:sz w:val="20"/>
            <w:szCs w:val="20"/>
          </w:rPr>
          <w:t xml:space="preserve"> ± 5% </w:t>
        </w:r>
        <w:proofErr w:type="spellStart"/>
        <w:r w:rsidRPr="00154C91">
          <w:rPr>
            <w:rFonts w:eastAsia="Times New Roman" w:cstheme="minorHAnsi"/>
            <w:sz w:val="20"/>
            <w:szCs w:val="20"/>
          </w:rPr>
          <w:t>rH</w:t>
        </w:r>
        <w:proofErr w:type="spellEnd"/>
      </w:ins>
    </w:p>
    <w:p w:rsidR="00154C91" w:rsidRPr="00154C91" w:rsidRDefault="00154C91" w:rsidP="00154C91">
      <w:pPr>
        <w:rPr>
          <w:ins w:id="496" w:author="Unknown"/>
          <w:rFonts w:eastAsia="Times New Roman" w:cstheme="minorHAnsi"/>
          <w:sz w:val="20"/>
          <w:szCs w:val="20"/>
        </w:rPr>
      </w:pPr>
      <w:ins w:id="497" w:author="Unknown">
        <w:r w:rsidRPr="00154C91">
          <w:rPr>
            <w:rFonts w:eastAsia="Times New Roman" w:cstheme="minorHAnsi"/>
            <w:sz w:val="20"/>
            <w:szCs w:val="20"/>
          </w:rPr>
          <w:t>12 Months</w:t>
        </w:r>
      </w:ins>
    </w:p>
    <w:p w:rsidR="00154C91" w:rsidRPr="00154C91" w:rsidRDefault="00154C91" w:rsidP="00154C91">
      <w:pPr>
        <w:rPr>
          <w:ins w:id="498" w:author="Unknown"/>
          <w:rFonts w:eastAsia="Times New Roman" w:cstheme="minorHAnsi"/>
          <w:sz w:val="20"/>
          <w:szCs w:val="20"/>
        </w:rPr>
      </w:pPr>
      <w:ins w:id="499" w:author="Unknown">
        <w:r w:rsidRPr="00154C91">
          <w:rPr>
            <w:rFonts w:eastAsia="Times New Roman" w:cstheme="minorHAnsi"/>
            <w:sz w:val="20"/>
            <w:szCs w:val="20"/>
          </w:rPr>
          <w:t>Zone II:</w:t>
        </w:r>
      </w:ins>
    </w:p>
    <w:p w:rsidR="00154C91" w:rsidRPr="00154C91" w:rsidRDefault="00154C91" w:rsidP="00154C91">
      <w:pPr>
        <w:rPr>
          <w:ins w:id="500" w:author="Unknown"/>
          <w:rFonts w:eastAsia="Times New Roman" w:cstheme="minorHAnsi"/>
          <w:sz w:val="20"/>
          <w:szCs w:val="20"/>
        </w:rPr>
      </w:pPr>
      <w:ins w:id="501" w:author="Unknown">
        <w:r w:rsidRPr="00154C91">
          <w:rPr>
            <w:rFonts w:eastAsia="Times New Roman" w:cstheme="minorHAnsi"/>
            <w:sz w:val="20"/>
            <w:szCs w:val="20"/>
          </w:rPr>
          <w:t>25ºC ± 2ºC</w:t>
        </w:r>
      </w:ins>
    </w:p>
    <w:p w:rsidR="00154C91" w:rsidRPr="00154C91" w:rsidRDefault="00154C91" w:rsidP="00154C91">
      <w:pPr>
        <w:rPr>
          <w:ins w:id="502" w:author="Unknown"/>
          <w:rFonts w:eastAsia="Times New Roman" w:cstheme="minorHAnsi"/>
          <w:sz w:val="20"/>
          <w:szCs w:val="20"/>
        </w:rPr>
      </w:pPr>
      <w:ins w:id="503" w:author="Unknown">
        <w:r w:rsidRPr="00154C91">
          <w:rPr>
            <w:rFonts w:eastAsia="Times New Roman" w:cstheme="minorHAnsi"/>
            <w:sz w:val="20"/>
            <w:szCs w:val="20"/>
          </w:rPr>
          <w:t xml:space="preserve">60% </w:t>
        </w:r>
        <w:proofErr w:type="spellStart"/>
        <w:r w:rsidRPr="00154C91">
          <w:rPr>
            <w:rFonts w:eastAsia="Times New Roman" w:cstheme="minorHAnsi"/>
            <w:sz w:val="20"/>
            <w:szCs w:val="20"/>
          </w:rPr>
          <w:t>rH</w:t>
        </w:r>
        <w:proofErr w:type="spellEnd"/>
        <w:r w:rsidRPr="00154C91">
          <w:rPr>
            <w:rFonts w:eastAsia="Times New Roman" w:cstheme="minorHAnsi"/>
            <w:sz w:val="20"/>
            <w:szCs w:val="20"/>
          </w:rPr>
          <w:t xml:space="preserve"> ± 5% </w:t>
        </w:r>
        <w:proofErr w:type="spellStart"/>
        <w:r w:rsidRPr="00154C91">
          <w:rPr>
            <w:rFonts w:eastAsia="Times New Roman" w:cstheme="minorHAnsi"/>
            <w:sz w:val="20"/>
            <w:szCs w:val="20"/>
          </w:rPr>
          <w:t>rH</w:t>
        </w:r>
        <w:proofErr w:type="spellEnd"/>
      </w:ins>
    </w:p>
    <w:p w:rsidR="00154C91" w:rsidRPr="00154C91" w:rsidRDefault="00154C91" w:rsidP="00154C91">
      <w:pPr>
        <w:rPr>
          <w:ins w:id="504" w:author="Unknown"/>
          <w:rFonts w:eastAsia="Times New Roman" w:cstheme="minorHAnsi"/>
          <w:sz w:val="20"/>
          <w:szCs w:val="20"/>
        </w:rPr>
      </w:pPr>
      <w:ins w:id="505" w:author="Unknown">
        <w:r w:rsidRPr="00154C91">
          <w:rPr>
            <w:rFonts w:eastAsia="Times New Roman" w:cstheme="minorHAnsi"/>
            <w:sz w:val="20"/>
            <w:szCs w:val="20"/>
          </w:rPr>
          <w:t>12 Months</w:t>
        </w:r>
      </w:ins>
    </w:p>
    <w:p w:rsidR="00154C91" w:rsidRPr="00154C91" w:rsidRDefault="00154C91" w:rsidP="00154C91">
      <w:pPr>
        <w:rPr>
          <w:ins w:id="506" w:author="Unknown"/>
          <w:rFonts w:eastAsia="Times New Roman" w:cstheme="minorHAnsi"/>
          <w:sz w:val="20"/>
          <w:szCs w:val="20"/>
        </w:rPr>
      </w:pPr>
      <w:ins w:id="507" w:author="Unknown">
        <w:r w:rsidRPr="00154C91">
          <w:rPr>
            <w:rFonts w:eastAsia="Times New Roman" w:cstheme="minorHAnsi"/>
            <w:sz w:val="20"/>
            <w:szCs w:val="20"/>
          </w:rPr>
          <w:t>Zone III:</w:t>
        </w:r>
      </w:ins>
    </w:p>
    <w:p w:rsidR="00154C91" w:rsidRPr="00154C91" w:rsidRDefault="00154C91" w:rsidP="00154C91">
      <w:pPr>
        <w:rPr>
          <w:ins w:id="508" w:author="Unknown"/>
          <w:rFonts w:eastAsia="Times New Roman" w:cstheme="minorHAnsi"/>
          <w:sz w:val="20"/>
          <w:szCs w:val="20"/>
        </w:rPr>
      </w:pPr>
      <w:ins w:id="509" w:author="Unknown">
        <w:r w:rsidRPr="00154C91">
          <w:rPr>
            <w:rFonts w:eastAsia="Times New Roman" w:cstheme="minorHAnsi"/>
            <w:sz w:val="20"/>
            <w:szCs w:val="20"/>
          </w:rPr>
          <w:t>30ºC ± 2ºC</w:t>
        </w:r>
      </w:ins>
    </w:p>
    <w:p w:rsidR="00154C91" w:rsidRPr="00154C91" w:rsidRDefault="00154C91" w:rsidP="00154C91">
      <w:pPr>
        <w:rPr>
          <w:ins w:id="510" w:author="Unknown"/>
          <w:rFonts w:eastAsia="Times New Roman" w:cstheme="minorHAnsi"/>
          <w:sz w:val="20"/>
          <w:szCs w:val="20"/>
        </w:rPr>
      </w:pPr>
      <w:ins w:id="511" w:author="Unknown">
        <w:r w:rsidRPr="00154C91">
          <w:rPr>
            <w:rFonts w:eastAsia="Times New Roman" w:cstheme="minorHAnsi"/>
            <w:sz w:val="20"/>
            <w:szCs w:val="20"/>
          </w:rPr>
          <w:t xml:space="preserve">35% </w:t>
        </w:r>
        <w:proofErr w:type="spellStart"/>
        <w:r w:rsidRPr="00154C91">
          <w:rPr>
            <w:rFonts w:eastAsia="Times New Roman" w:cstheme="minorHAnsi"/>
            <w:sz w:val="20"/>
            <w:szCs w:val="20"/>
          </w:rPr>
          <w:t>rH</w:t>
        </w:r>
        <w:proofErr w:type="spellEnd"/>
        <w:r w:rsidRPr="00154C91">
          <w:rPr>
            <w:rFonts w:eastAsia="Times New Roman" w:cstheme="minorHAnsi"/>
            <w:sz w:val="20"/>
            <w:szCs w:val="20"/>
          </w:rPr>
          <w:t xml:space="preserve"> ± 5% </w:t>
        </w:r>
        <w:proofErr w:type="spellStart"/>
        <w:r w:rsidRPr="00154C91">
          <w:rPr>
            <w:rFonts w:eastAsia="Times New Roman" w:cstheme="minorHAnsi"/>
            <w:sz w:val="20"/>
            <w:szCs w:val="20"/>
          </w:rPr>
          <w:t>rH</w:t>
        </w:r>
        <w:proofErr w:type="spellEnd"/>
      </w:ins>
    </w:p>
    <w:p w:rsidR="00154C91" w:rsidRPr="00154C91" w:rsidRDefault="00154C91" w:rsidP="00154C91">
      <w:pPr>
        <w:rPr>
          <w:ins w:id="512" w:author="Unknown"/>
          <w:rFonts w:eastAsia="Times New Roman" w:cstheme="minorHAnsi"/>
          <w:sz w:val="20"/>
          <w:szCs w:val="20"/>
        </w:rPr>
      </w:pPr>
      <w:ins w:id="513" w:author="Unknown">
        <w:r w:rsidRPr="00154C91">
          <w:rPr>
            <w:rFonts w:eastAsia="Times New Roman" w:cstheme="minorHAnsi"/>
            <w:sz w:val="20"/>
            <w:szCs w:val="20"/>
          </w:rPr>
          <w:t>12 Months</w:t>
        </w:r>
      </w:ins>
    </w:p>
    <w:p w:rsidR="00154C91" w:rsidRPr="00154C91" w:rsidRDefault="00154C91" w:rsidP="00154C91">
      <w:pPr>
        <w:rPr>
          <w:ins w:id="514" w:author="Unknown"/>
          <w:rFonts w:eastAsia="Times New Roman" w:cstheme="minorHAnsi"/>
          <w:sz w:val="20"/>
          <w:szCs w:val="20"/>
        </w:rPr>
      </w:pPr>
      <w:ins w:id="515" w:author="Unknown">
        <w:r w:rsidRPr="00154C91">
          <w:rPr>
            <w:rFonts w:eastAsia="Times New Roman" w:cstheme="minorHAnsi"/>
            <w:sz w:val="20"/>
            <w:szCs w:val="20"/>
          </w:rPr>
          <w:t>Zone IV:</w:t>
        </w:r>
      </w:ins>
    </w:p>
    <w:p w:rsidR="00154C91" w:rsidRPr="00154C91" w:rsidRDefault="00154C91" w:rsidP="00154C91">
      <w:pPr>
        <w:rPr>
          <w:ins w:id="516" w:author="Unknown"/>
          <w:rFonts w:eastAsia="Times New Roman" w:cstheme="minorHAnsi"/>
          <w:sz w:val="20"/>
          <w:szCs w:val="20"/>
        </w:rPr>
      </w:pPr>
      <w:ins w:id="517" w:author="Unknown">
        <w:r w:rsidRPr="00154C91">
          <w:rPr>
            <w:rFonts w:eastAsia="Times New Roman" w:cstheme="minorHAnsi"/>
            <w:sz w:val="20"/>
            <w:szCs w:val="20"/>
          </w:rPr>
          <w:t>30ºC ± 2ºC</w:t>
        </w:r>
      </w:ins>
    </w:p>
    <w:p w:rsidR="00154C91" w:rsidRPr="00154C91" w:rsidRDefault="00154C91" w:rsidP="00154C91">
      <w:pPr>
        <w:rPr>
          <w:ins w:id="518" w:author="Unknown"/>
          <w:rFonts w:eastAsia="Times New Roman" w:cstheme="minorHAnsi"/>
          <w:sz w:val="20"/>
          <w:szCs w:val="20"/>
        </w:rPr>
      </w:pPr>
      <w:ins w:id="519" w:author="Unknown">
        <w:r w:rsidRPr="00154C91">
          <w:rPr>
            <w:rFonts w:eastAsia="Times New Roman" w:cstheme="minorHAnsi"/>
            <w:sz w:val="20"/>
            <w:szCs w:val="20"/>
          </w:rPr>
          <w:t xml:space="preserve">65% </w:t>
        </w:r>
        <w:proofErr w:type="spellStart"/>
        <w:r w:rsidRPr="00154C91">
          <w:rPr>
            <w:rFonts w:eastAsia="Times New Roman" w:cstheme="minorHAnsi"/>
            <w:sz w:val="20"/>
            <w:szCs w:val="20"/>
          </w:rPr>
          <w:t>rH</w:t>
        </w:r>
        <w:proofErr w:type="spellEnd"/>
        <w:r w:rsidRPr="00154C91">
          <w:rPr>
            <w:rFonts w:eastAsia="Times New Roman" w:cstheme="minorHAnsi"/>
            <w:sz w:val="20"/>
            <w:szCs w:val="20"/>
          </w:rPr>
          <w:t xml:space="preserve"> ± 5% </w:t>
        </w:r>
        <w:proofErr w:type="spellStart"/>
        <w:r w:rsidRPr="00154C91">
          <w:rPr>
            <w:rFonts w:eastAsia="Times New Roman" w:cstheme="minorHAnsi"/>
            <w:sz w:val="20"/>
            <w:szCs w:val="20"/>
          </w:rPr>
          <w:t>rH</w:t>
        </w:r>
        <w:proofErr w:type="spellEnd"/>
      </w:ins>
    </w:p>
    <w:p w:rsidR="00154C91" w:rsidRPr="00154C91" w:rsidRDefault="00154C91" w:rsidP="00154C91">
      <w:pPr>
        <w:rPr>
          <w:ins w:id="520" w:author="Unknown"/>
          <w:rFonts w:eastAsia="Times New Roman" w:cstheme="minorHAnsi"/>
          <w:sz w:val="20"/>
          <w:szCs w:val="20"/>
        </w:rPr>
      </w:pPr>
      <w:ins w:id="521" w:author="Unknown">
        <w:r w:rsidRPr="00154C91">
          <w:rPr>
            <w:rFonts w:eastAsia="Times New Roman" w:cstheme="minorHAnsi"/>
            <w:sz w:val="20"/>
            <w:szCs w:val="20"/>
          </w:rPr>
          <w:t>12 Months</w:t>
        </w:r>
      </w:ins>
    </w:p>
    <w:p w:rsidR="00154C91" w:rsidRPr="00154C91" w:rsidRDefault="00154C91" w:rsidP="00154C91">
      <w:pPr>
        <w:rPr>
          <w:ins w:id="522" w:author="Unknown"/>
          <w:rFonts w:eastAsia="Times New Roman" w:cstheme="minorHAnsi"/>
          <w:sz w:val="20"/>
          <w:szCs w:val="20"/>
        </w:rPr>
      </w:pPr>
      <w:ins w:id="523" w:author="Unknown">
        <w:r w:rsidRPr="00154C91">
          <w:rPr>
            <w:rFonts w:eastAsia="Times New Roman" w:cstheme="minorHAnsi"/>
            <w:sz w:val="20"/>
            <w:szCs w:val="20"/>
          </w:rPr>
          <w:t xml:space="preserve">Zone </w:t>
        </w:r>
        <w:proofErr w:type="spellStart"/>
        <w:r w:rsidRPr="00154C91">
          <w:rPr>
            <w:rFonts w:eastAsia="Times New Roman" w:cstheme="minorHAnsi"/>
            <w:sz w:val="20"/>
            <w:szCs w:val="20"/>
          </w:rPr>
          <w:t>IVb</w:t>
        </w:r>
        <w:proofErr w:type="spellEnd"/>
        <w:r w:rsidRPr="00154C91">
          <w:rPr>
            <w:rFonts w:eastAsia="Times New Roman" w:cstheme="minorHAnsi"/>
            <w:sz w:val="20"/>
            <w:szCs w:val="20"/>
          </w:rPr>
          <w:t>:</w:t>
        </w:r>
      </w:ins>
    </w:p>
    <w:p w:rsidR="00154C91" w:rsidRPr="00154C91" w:rsidRDefault="00154C91" w:rsidP="00154C91">
      <w:pPr>
        <w:rPr>
          <w:ins w:id="524" w:author="Unknown"/>
          <w:rFonts w:eastAsia="Times New Roman" w:cstheme="minorHAnsi"/>
          <w:sz w:val="20"/>
          <w:szCs w:val="20"/>
        </w:rPr>
      </w:pPr>
      <w:ins w:id="525" w:author="Unknown">
        <w:r w:rsidRPr="00154C91">
          <w:rPr>
            <w:rFonts w:eastAsia="Times New Roman" w:cstheme="minorHAnsi"/>
            <w:sz w:val="20"/>
            <w:szCs w:val="20"/>
          </w:rPr>
          <w:t>30ºC ± 2ºC</w:t>
        </w:r>
      </w:ins>
    </w:p>
    <w:p w:rsidR="00154C91" w:rsidRPr="00154C91" w:rsidRDefault="00154C91" w:rsidP="00154C91">
      <w:pPr>
        <w:rPr>
          <w:ins w:id="526" w:author="Unknown"/>
          <w:rFonts w:eastAsia="Times New Roman" w:cstheme="minorHAnsi"/>
          <w:sz w:val="20"/>
          <w:szCs w:val="20"/>
        </w:rPr>
      </w:pPr>
      <w:ins w:id="527" w:author="Unknown">
        <w:r w:rsidRPr="00154C91">
          <w:rPr>
            <w:rFonts w:eastAsia="Times New Roman" w:cstheme="minorHAnsi"/>
            <w:sz w:val="20"/>
            <w:szCs w:val="20"/>
          </w:rPr>
          <w:t xml:space="preserve">75% </w:t>
        </w:r>
        <w:proofErr w:type="spellStart"/>
        <w:r w:rsidRPr="00154C91">
          <w:rPr>
            <w:rFonts w:eastAsia="Times New Roman" w:cstheme="minorHAnsi"/>
            <w:sz w:val="20"/>
            <w:szCs w:val="20"/>
          </w:rPr>
          <w:t>rH</w:t>
        </w:r>
        <w:proofErr w:type="spellEnd"/>
        <w:r w:rsidRPr="00154C91">
          <w:rPr>
            <w:rFonts w:eastAsia="Times New Roman" w:cstheme="minorHAnsi"/>
            <w:sz w:val="20"/>
            <w:szCs w:val="20"/>
          </w:rPr>
          <w:t xml:space="preserve"> ± 5% </w:t>
        </w:r>
        <w:proofErr w:type="spellStart"/>
        <w:r w:rsidRPr="00154C91">
          <w:rPr>
            <w:rFonts w:eastAsia="Times New Roman" w:cstheme="minorHAnsi"/>
            <w:sz w:val="20"/>
            <w:szCs w:val="20"/>
          </w:rPr>
          <w:t>rH</w:t>
        </w:r>
        <w:proofErr w:type="spellEnd"/>
      </w:ins>
    </w:p>
    <w:p w:rsidR="00154C91" w:rsidRPr="00154C91" w:rsidRDefault="00154C91" w:rsidP="00154C91">
      <w:pPr>
        <w:rPr>
          <w:ins w:id="528" w:author="Unknown"/>
          <w:rFonts w:eastAsia="Times New Roman" w:cstheme="minorHAnsi"/>
          <w:sz w:val="20"/>
          <w:szCs w:val="20"/>
        </w:rPr>
      </w:pPr>
      <w:ins w:id="529" w:author="Unknown">
        <w:r w:rsidRPr="00154C91">
          <w:rPr>
            <w:rFonts w:eastAsia="Times New Roman" w:cstheme="minorHAnsi"/>
            <w:sz w:val="20"/>
            <w:szCs w:val="20"/>
          </w:rPr>
          <w:t>12 Months</w:t>
        </w:r>
      </w:ins>
    </w:p>
    <w:p w:rsidR="00154C91" w:rsidRPr="00154C91" w:rsidRDefault="00154C91" w:rsidP="00154C91">
      <w:pPr>
        <w:rPr>
          <w:ins w:id="530" w:author="Unknown"/>
          <w:rFonts w:eastAsia="Times New Roman" w:cstheme="minorHAnsi"/>
          <w:sz w:val="20"/>
          <w:szCs w:val="20"/>
        </w:rPr>
      </w:pPr>
      <w:ins w:id="531" w:author="Unknown">
        <w:r w:rsidRPr="00154C91">
          <w:rPr>
            <w:rFonts w:eastAsia="Times New Roman" w:cstheme="minorHAnsi"/>
            <w:sz w:val="20"/>
            <w:szCs w:val="20"/>
          </w:rPr>
          <w:t>Refrigerated</w:t>
        </w:r>
      </w:ins>
    </w:p>
    <w:p w:rsidR="00154C91" w:rsidRPr="00154C91" w:rsidRDefault="00154C91" w:rsidP="00154C91">
      <w:pPr>
        <w:rPr>
          <w:ins w:id="532" w:author="Unknown"/>
          <w:rFonts w:eastAsia="Times New Roman" w:cstheme="minorHAnsi"/>
          <w:sz w:val="20"/>
          <w:szCs w:val="20"/>
        </w:rPr>
      </w:pPr>
      <w:ins w:id="533" w:author="Unknown">
        <w:r w:rsidRPr="00154C91">
          <w:rPr>
            <w:rFonts w:eastAsia="Times New Roman" w:cstheme="minorHAnsi"/>
            <w:sz w:val="20"/>
            <w:szCs w:val="20"/>
          </w:rPr>
          <w:t>5ºC ± 3ºC</w:t>
        </w:r>
      </w:ins>
    </w:p>
    <w:p w:rsidR="00154C91" w:rsidRPr="00154C91" w:rsidRDefault="00154C91" w:rsidP="00154C91">
      <w:pPr>
        <w:rPr>
          <w:ins w:id="534" w:author="Unknown"/>
          <w:rFonts w:eastAsia="Times New Roman" w:cstheme="minorHAnsi"/>
          <w:sz w:val="20"/>
          <w:szCs w:val="20"/>
        </w:rPr>
      </w:pPr>
      <w:ins w:id="535" w:author="Unknown">
        <w:r w:rsidRPr="00154C91">
          <w:rPr>
            <w:rFonts w:eastAsia="Times New Roman" w:cstheme="minorHAnsi"/>
            <w:sz w:val="20"/>
            <w:szCs w:val="20"/>
          </w:rPr>
          <w:t>No Humidity</w:t>
        </w:r>
      </w:ins>
    </w:p>
    <w:p w:rsidR="00154C91" w:rsidRPr="00154C91" w:rsidRDefault="00154C91" w:rsidP="00154C91">
      <w:pPr>
        <w:rPr>
          <w:ins w:id="536" w:author="Unknown"/>
          <w:rFonts w:eastAsia="Times New Roman" w:cstheme="minorHAnsi"/>
          <w:sz w:val="20"/>
          <w:szCs w:val="20"/>
        </w:rPr>
      </w:pPr>
      <w:ins w:id="537" w:author="Unknown">
        <w:r w:rsidRPr="00154C91">
          <w:rPr>
            <w:rFonts w:eastAsia="Times New Roman" w:cstheme="minorHAnsi"/>
            <w:sz w:val="20"/>
            <w:szCs w:val="20"/>
          </w:rPr>
          <w:t>12 Months</w:t>
        </w:r>
      </w:ins>
    </w:p>
    <w:p w:rsidR="00154C91" w:rsidRPr="00154C91" w:rsidRDefault="00154C91" w:rsidP="00154C91">
      <w:pPr>
        <w:rPr>
          <w:ins w:id="538" w:author="Unknown"/>
          <w:rFonts w:eastAsia="Times New Roman" w:cstheme="minorHAnsi"/>
          <w:sz w:val="20"/>
          <w:szCs w:val="20"/>
        </w:rPr>
      </w:pPr>
      <w:ins w:id="539" w:author="Unknown">
        <w:r w:rsidRPr="00154C91">
          <w:rPr>
            <w:rFonts w:eastAsia="Times New Roman" w:cstheme="minorHAnsi"/>
            <w:sz w:val="20"/>
            <w:szCs w:val="20"/>
          </w:rPr>
          <w:t>Frozen</w:t>
        </w:r>
      </w:ins>
    </w:p>
    <w:p w:rsidR="00154C91" w:rsidRPr="00154C91" w:rsidRDefault="00154C91" w:rsidP="00154C91">
      <w:pPr>
        <w:rPr>
          <w:ins w:id="540" w:author="Unknown"/>
          <w:rFonts w:eastAsia="Times New Roman" w:cstheme="minorHAnsi"/>
          <w:sz w:val="20"/>
          <w:szCs w:val="20"/>
        </w:rPr>
      </w:pPr>
      <w:ins w:id="541" w:author="Unknown">
        <w:r w:rsidRPr="00154C91">
          <w:rPr>
            <w:rFonts w:eastAsia="Times New Roman" w:cstheme="minorHAnsi"/>
            <w:sz w:val="20"/>
            <w:szCs w:val="20"/>
          </w:rPr>
          <w:lastRenderedPageBreak/>
          <w:t>-15ºC ± 5ºC</w:t>
        </w:r>
      </w:ins>
    </w:p>
    <w:p w:rsidR="00154C91" w:rsidRPr="00154C91" w:rsidRDefault="00154C91" w:rsidP="00154C91">
      <w:pPr>
        <w:rPr>
          <w:ins w:id="542" w:author="Unknown"/>
          <w:rFonts w:eastAsia="Times New Roman" w:cstheme="minorHAnsi"/>
          <w:sz w:val="20"/>
          <w:szCs w:val="20"/>
        </w:rPr>
      </w:pPr>
      <w:ins w:id="543" w:author="Unknown">
        <w:r w:rsidRPr="00154C91">
          <w:rPr>
            <w:rFonts w:eastAsia="Times New Roman" w:cstheme="minorHAnsi"/>
            <w:sz w:val="20"/>
            <w:szCs w:val="20"/>
          </w:rPr>
          <w:t>No Humidity</w:t>
        </w:r>
      </w:ins>
    </w:p>
    <w:p w:rsidR="00154C91" w:rsidRPr="00154C91" w:rsidRDefault="00154C91" w:rsidP="00154C91">
      <w:pPr>
        <w:rPr>
          <w:ins w:id="544" w:author="Unknown"/>
          <w:rFonts w:eastAsia="Times New Roman" w:cstheme="minorHAnsi"/>
          <w:sz w:val="20"/>
          <w:szCs w:val="20"/>
        </w:rPr>
      </w:pPr>
      <w:ins w:id="545" w:author="Unknown">
        <w:r w:rsidRPr="00154C91">
          <w:rPr>
            <w:rFonts w:eastAsia="Times New Roman" w:cstheme="minorHAnsi"/>
            <w:sz w:val="20"/>
            <w:szCs w:val="20"/>
          </w:rPr>
          <w:t>12 Months</w:t>
        </w:r>
      </w:ins>
    </w:p>
    <w:p w:rsidR="00154C91" w:rsidRPr="00154C91" w:rsidRDefault="00154C91" w:rsidP="00154C91">
      <w:pPr>
        <w:rPr>
          <w:ins w:id="546" w:author="Unknown"/>
          <w:rFonts w:eastAsia="Times New Roman" w:cstheme="minorHAnsi"/>
          <w:sz w:val="20"/>
          <w:szCs w:val="20"/>
        </w:rPr>
      </w:pPr>
      <w:proofErr w:type="gramStart"/>
      <w:ins w:id="547" w:author="Unknown">
        <w:r w:rsidRPr="00154C91">
          <w:rPr>
            <w:rFonts w:eastAsia="Times New Roman" w:cstheme="minorHAnsi"/>
            <w:sz w:val="20"/>
            <w:szCs w:val="20"/>
          </w:rPr>
          <w:t>Question 54.</w:t>
        </w:r>
        <w:proofErr w:type="gramEnd"/>
        <w:r w:rsidRPr="00154C91">
          <w:rPr>
            <w:rFonts w:eastAsia="Times New Roman" w:cstheme="minorHAnsi"/>
            <w:sz w:val="20"/>
            <w:szCs w:val="20"/>
          </w:rPr>
          <w:t xml:space="preserve"> What Are The Common Variables In The Manufacturing Of Tablets?</w:t>
        </w:r>
      </w:ins>
    </w:p>
    <w:p w:rsidR="00154C91" w:rsidRPr="00154C91" w:rsidRDefault="00154C91" w:rsidP="00154C91">
      <w:pPr>
        <w:rPr>
          <w:ins w:id="548" w:author="Unknown"/>
          <w:rFonts w:eastAsia="Times New Roman" w:cstheme="minorHAnsi"/>
          <w:sz w:val="20"/>
          <w:szCs w:val="20"/>
        </w:rPr>
      </w:pPr>
      <w:proofErr w:type="gramStart"/>
      <w:ins w:id="549" w:author="Unknown">
        <w:r w:rsidRPr="00154C91">
          <w:rPr>
            <w:rFonts w:eastAsia="Times New Roman" w:cstheme="minorHAnsi"/>
            <w:color w:val="2DA506"/>
            <w:sz w:val="20"/>
            <w:szCs w:val="20"/>
          </w:rPr>
          <w:t>Answer :</w:t>
        </w:r>
        <w:proofErr w:type="gramEnd"/>
      </w:ins>
    </w:p>
    <w:p w:rsidR="00154C91" w:rsidRPr="00154C91" w:rsidRDefault="00154C91" w:rsidP="00154C91">
      <w:pPr>
        <w:rPr>
          <w:ins w:id="550" w:author="Unknown"/>
          <w:rFonts w:eastAsia="Times New Roman" w:cstheme="minorHAnsi"/>
          <w:sz w:val="20"/>
          <w:szCs w:val="20"/>
        </w:rPr>
      </w:pPr>
      <w:ins w:id="551" w:author="Unknown">
        <w:r w:rsidRPr="00154C91">
          <w:rPr>
            <w:rFonts w:eastAsia="Times New Roman" w:cstheme="minorHAnsi"/>
            <w:sz w:val="20"/>
            <w:szCs w:val="20"/>
          </w:rPr>
          <w:t>Particle size of the drug substance:</w:t>
        </w:r>
      </w:ins>
    </w:p>
    <w:p w:rsidR="00154C91" w:rsidRPr="00154C91" w:rsidRDefault="00154C91" w:rsidP="00154C91">
      <w:pPr>
        <w:rPr>
          <w:ins w:id="552" w:author="Unknown"/>
          <w:rFonts w:eastAsia="Times New Roman" w:cstheme="minorHAnsi"/>
          <w:sz w:val="20"/>
          <w:szCs w:val="20"/>
        </w:rPr>
      </w:pPr>
      <w:ins w:id="553" w:author="Unknown">
        <w:r w:rsidRPr="00154C91">
          <w:rPr>
            <w:rFonts w:eastAsia="Times New Roman" w:cstheme="minorHAnsi"/>
            <w:sz w:val="20"/>
            <w:szCs w:val="20"/>
          </w:rPr>
          <w:t>Bulk density of drug substance/</w:t>
        </w:r>
        <w:proofErr w:type="spellStart"/>
        <w:r w:rsidRPr="00154C91">
          <w:rPr>
            <w:rFonts w:eastAsia="Times New Roman" w:cstheme="minorHAnsi"/>
            <w:sz w:val="20"/>
            <w:szCs w:val="20"/>
          </w:rPr>
          <w:t>excipients</w:t>
        </w:r>
        <w:proofErr w:type="spellEnd"/>
      </w:ins>
    </w:p>
    <w:p w:rsidR="00154C91" w:rsidRPr="00154C91" w:rsidRDefault="00154C91" w:rsidP="00154C91">
      <w:pPr>
        <w:rPr>
          <w:ins w:id="554" w:author="Unknown"/>
          <w:rFonts w:eastAsia="Times New Roman" w:cstheme="minorHAnsi"/>
          <w:sz w:val="20"/>
          <w:szCs w:val="20"/>
        </w:rPr>
      </w:pPr>
      <w:ins w:id="555" w:author="Unknown">
        <w:r w:rsidRPr="00154C91">
          <w:rPr>
            <w:rFonts w:eastAsia="Times New Roman" w:cstheme="minorHAnsi"/>
            <w:sz w:val="20"/>
            <w:szCs w:val="20"/>
          </w:rPr>
          <w:t>Powder load in granulator</w:t>
        </w:r>
      </w:ins>
    </w:p>
    <w:p w:rsidR="00154C91" w:rsidRPr="00154C91" w:rsidRDefault="00154C91" w:rsidP="00154C91">
      <w:pPr>
        <w:rPr>
          <w:ins w:id="556" w:author="Unknown"/>
          <w:rFonts w:eastAsia="Times New Roman" w:cstheme="minorHAnsi"/>
          <w:sz w:val="20"/>
          <w:szCs w:val="20"/>
        </w:rPr>
      </w:pPr>
      <w:ins w:id="557" w:author="Unknown">
        <w:r w:rsidRPr="00154C91">
          <w:rPr>
            <w:rFonts w:eastAsia="Times New Roman" w:cstheme="minorHAnsi"/>
            <w:sz w:val="20"/>
            <w:szCs w:val="20"/>
          </w:rPr>
          <w:t>Amount &amp; concentration of binder</w:t>
        </w:r>
      </w:ins>
    </w:p>
    <w:p w:rsidR="00154C91" w:rsidRPr="00154C91" w:rsidRDefault="00154C91" w:rsidP="00154C91">
      <w:pPr>
        <w:rPr>
          <w:ins w:id="558" w:author="Unknown"/>
          <w:rFonts w:eastAsia="Times New Roman" w:cstheme="minorHAnsi"/>
          <w:sz w:val="20"/>
          <w:szCs w:val="20"/>
        </w:rPr>
      </w:pPr>
      <w:ins w:id="559" w:author="Unknown">
        <w:r w:rsidRPr="00154C91">
          <w:rPr>
            <w:rFonts w:eastAsia="Times New Roman" w:cstheme="minorHAnsi"/>
            <w:sz w:val="20"/>
            <w:szCs w:val="20"/>
          </w:rPr>
          <w:t>Mixer speed &amp; mixing timings</w:t>
        </w:r>
      </w:ins>
    </w:p>
    <w:p w:rsidR="00154C91" w:rsidRPr="00154C91" w:rsidRDefault="00154C91" w:rsidP="00154C91">
      <w:pPr>
        <w:rPr>
          <w:ins w:id="560" w:author="Unknown"/>
          <w:rFonts w:eastAsia="Times New Roman" w:cstheme="minorHAnsi"/>
          <w:sz w:val="20"/>
          <w:szCs w:val="20"/>
        </w:rPr>
      </w:pPr>
      <w:ins w:id="561" w:author="Unknown">
        <w:r w:rsidRPr="00154C91">
          <w:rPr>
            <w:rFonts w:eastAsia="Times New Roman" w:cstheme="minorHAnsi"/>
            <w:sz w:val="20"/>
            <w:szCs w:val="20"/>
          </w:rPr>
          <w:t>Granulation moisture content</w:t>
        </w:r>
      </w:ins>
    </w:p>
    <w:p w:rsidR="00154C91" w:rsidRPr="00154C91" w:rsidRDefault="00154C91" w:rsidP="00154C91">
      <w:pPr>
        <w:rPr>
          <w:ins w:id="562" w:author="Unknown"/>
          <w:rFonts w:eastAsia="Times New Roman" w:cstheme="minorHAnsi"/>
          <w:sz w:val="20"/>
          <w:szCs w:val="20"/>
        </w:rPr>
      </w:pPr>
      <w:ins w:id="563" w:author="Unknown">
        <w:r w:rsidRPr="00154C91">
          <w:rPr>
            <w:rFonts w:eastAsia="Times New Roman" w:cstheme="minorHAnsi"/>
            <w:sz w:val="20"/>
            <w:szCs w:val="20"/>
          </w:rPr>
          <w:t>Milling conditions</w:t>
        </w:r>
      </w:ins>
    </w:p>
    <w:p w:rsidR="00154C91" w:rsidRPr="00154C91" w:rsidRDefault="00154C91" w:rsidP="00154C91">
      <w:pPr>
        <w:rPr>
          <w:ins w:id="564" w:author="Unknown"/>
          <w:rFonts w:eastAsia="Times New Roman" w:cstheme="minorHAnsi"/>
          <w:sz w:val="20"/>
          <w:szCs w:val="20"/>
        </w:rPr>
      </w:pPr>
      <w:ins w:id="565" w:author="Unknown">
        <w:r w:rsidRPr="00154C91">
          <w:rPr>
            <w:rFonts w:eastAsia="Times New Roman" w:cstheme="minorHAnsi"/>
            <w:sz w:val="20"/>
            <w:szCs w:val="20"/>
          </w:rPr>
          <w:t>Lubricant blending times</w:t>
        </w:r>
      </w:ins>
    </w:p>
    <w:p w:rsidR="00154C91" w:rsidRPr="00154C91" w:rsidRDefault="00154C91" w:rsidP="00154C91">
      <w:pPr>
        <w:rPr>
          <w:ins w:id="566" w:author="Unknown"/>
          <w:rFonts w:eastAsia="Times New Roman" w:cstheme="minorHAnsi"/>
          <w:sz w:val="20"/>
          <w:szCs w:val="20"/>
        </w:rPr>
      </w:pPr>
      <w:ins w:id="567" w:author="Unknown">
        <w:r w:rsidRPr="00154C91">
          <w:rPr>
            <w:rFonts w:eastAsia="Times New Roman" w:cstheme="minorHAnsi"/>
            <w:sz w:val="20"/>
            <w:szCs w:val="20"/>
          </w:rPr>
          <w:t>Tablet hardness</w:t>
        </w:r>
      </w:ins>
    </w:p>
    <w:p w:rsidR="00154C91" w:rsidRPr="00154C91" w:rsidRDefault="00154C91" w:rsidP="00154C91">
      <w:pPr>
        <w:rPr>
          <w:ins w:id="568" w:author="Unknown"/>
          <w:rFonts w:eastAsia="Times New Roman" w:cstheme="minorHAnsi"/>
          <w:sz w:val="20"/>
          <w:szCs w:val="20"/>
        </w:rPr>
      </w:pPr>
      <w:ins w:id="569" w:author="Unknown">
        <w:r w:rsidRPr="00154C91">
          <w:rPr>
            <w:rFonts w:eastAsia="Times New Roman" w:cstheme="minorHAnsi"/>
            <w:sz w:val="20"/>
            <w:szCs w:val="20"/>
          </w:rPr>
          <w:t>Coating solution spray rate</w:t>
        </w:r>
      </w:ins>
    </w:p>
    <w:p w:rsidR="00154C91" w:rsidRPr="00154C91" w:rsidRDefault="00154C91" w:rsidP="00154C91">
      <w:pPr>
        <w:rPr>
          <w:ins w:id="570" w:author="Unknown"/>
          <w:rFonts w:eastAsia="Times New Roman" w:cstheme="minorHAnsi"/>
          <w:sz w:val="20"/>
          <w:szCs w:val="20"/>
        </w:rPr>
      </w:pPr>
      <w:proofErr w:type="gramStart"/>
      <w:ins w:id="571" w:author="Unknown">
        <w:r w:rsidRPr="00154C91">
          <w:rPr>
            <w:rFonts w:eastAsia="Times New Roman" w:cstheme="minorHAnsi"/>
            <w:sz w:val="20"/>
            <w:szCs w:val="20"/>
          </w:rPr>
          <w:t>Question 55.</w:t>
        </w:r>
        <w:proofErr w:type="gramEnd"/>
        <w:r w:rsidRPr="00154C91">
          <w:rPr>
            <w:rFonts w:eastAsia="Times New Roman" w:cstheme="minorHAnsi"/>
            <w:sz w:val="20"/>
            <w:szCs w:val="20"/>
          </w:rPr>
          <w:t xml:space="preserve"> Whether Bracketing &amp; Validation Concept Can Be Applied In Process Validation?</w:t>
        </w:r>
      </w:ins>
    </w:p>
    <w:p w:rsidR="00154C91" w:rsidRPr="00154C91" w:rsidRDefault="00154C91" w:rsidP="00154C91">
      <w:pPr>
        <w:rPr>
          <w:ins w:id="572" w:author="Unknown"/>
          <w:rFonts w:eastAsia="Times New Roman" w:cstheme="minorHAnsi"/>
          <w:sz w:val="20"/>
          <w:szCs w:val="20"/>
        </w:rPr>
      </w:pPr>
      <w:proofErr w:type="gramStart"/>
      <w:ins w:id="573" w:author="Unknown">
        <w:r w:rsidRPr="00154C91">
          <w:rPr>
            <w:rFonts w:eastAsia="Times New Roman" w:cstheme="minorHAnsi"/>
            <w:color w:val="2DA506"/>
            <w:sz w:val="20"/>
            <w:szCs w:val="20"/>
          </w:rPr>
          <w:t>Answer :</w:t>
        </w:r>
        <w:proofErr w:type="gramEnd"/>
      </w:ins>
    </w:p>
    <w:p w:rsidR="00154C91" w:rsidRPr="00154C91" w:rsidRDefault="00154C91" w:rsidP="00154C91">
      <w:pPr>
        <w:rPr>
          <w:ins w:id="574" w:author="Unknown"/>
          <w:rFonts w:eastAsia="Times New Roman" w:cstheme="minorHAnsi"/>
          <w:sz w:val="20"/>
          <w:szCs w:val="20"/>
        </w:rPr>
      </w:pPr>
      <w:ins w:id="575" w:author="Unknown">
        <w:r w:rsidRPr="00154C91">
          <w:rPr>
            <w:rFonts w:eastAsia="Times New Roman" w:cstheme="minorHAnsi"/>
            <w:sz w:val="20"/>
            <w:szCs w:val="20"/>
          </w:rPr>
          <w:t xml:space="preserve">Both </w:t>
        </w:r>
        <w:proofErr w:type="spellStart"/>
        <w:r w:rsidRPr="00154C91">
          <w:rPr>
            <w:rFonts w:eastAsia="Times New Roman" w:cstheme="minorHAnsi"/>
            <w:sz w:val="20"/>
            <w:szCs w:val="20"/>
          </w:rPr>
          <w:t>Matrixing</w:t>
        </w:r>
        <w:proofErr w:type="spellEnd"/>
        <w:r w:rsidRPr="00154C91">
          <w:rPr>
            <w:rFonts w:eastAsia="Times New Roman" w:cstheme="minorHAnsi"/>
            <w:sz w:val="20"/>
            <w:szCs w:val="20"/>
          </w:rPr>
          <w:t xml:space="preserve"> and Bracketing can be applied in validation studies.</w:t>
        </w:r>
      </w:ins>
    </w:p>
    <w:p w:rsidR="00154C91" w:rsidRPr="00154C91" w:rsidRDefault="00154C91" w:rsidP="00154C91">
      <w:pPr>
        <w:rPr>
          <w:ins w:id="576" w:author="Unknown"/>
          <w:rFonts w:eastAsia="Times New Roman" w:cstheme="minorHAnsi"/>
          <w:sz w:val="20"/>
          <w:szCs w:val="20"/>
        </w:rPr>
      </w:pPr>
      <w:proofErr w:type="spellStart"/>
      <w:ins w:id="577" w:author="Unknown">
        <w:r w:rsidRPr="00154C91">
          <w:rPr>
            <w:rFonts w:eastAsia="Times New Roman" w:cstheme="minorHAnsi"/>
            <w:sz w:val="20"/>
            <w:szCs w:val="20"/>
          </w:rPr>
          <w:t>Matrixing</w:t>
        </w:r>
        <w:proofErr w:type="spellEnd"/>
      </w:ins>
    </w:p>
    <w:p w:rsidR="00154C91" w:rsidRPr="00154C91" w:rsidRDefault="00154C91" w:rsidP="00154C91">
      <w:pPr>
        <w:rPr>
          <w:ins w:id="578" w:author="Unknown"/>
          <w:rFonts w:eastAsia="Times New Roman" w:cstheme="minorHAnsi"/>
          <w:sz w:val="20"/>
          <w:szCs w:val="20"/>
        </w:rPr>
      </w:pPr>
      <w:ins w:id="579" w:author="Unknown">
        <w:r w:rsidRPr="00154C91">
          <w:rPr>
            <w:rFonts w:eastAsia="Times New Roman" w:cstheme="minorHAnsi"/>
            <w:sz w:val="20"/>
            <w:szCs w:val="20"/>
          </w:rPr>
          <w:t>Different strength of same product</w:t>
        </w:r>
      </w:ins>
    </w:p>
    <w:p w:rsidR="00154C91" w:rsidRPr="00154C91" w:rsidRDefault="00154C91" w:rsidP="00154C91">
      <w:pPr>
        <w:rPr>
          <w:ins w:id="580" w:author="Unknown"/>
          <w:rFonts w:eastAsia="Times New Roman" w:cstheme="minorHAnsi"/>
          <w:sz w:val="20"/>
          <w:szCs w:val="20"/>
        </w:rPr>
      </w:pPr>
      <w:ins w:id="581" w:author="Unknown">
        <w:r w:rsidRPr="00154C91">
          <w:rPr>
            <w:rFonts w:eastAsia="Times New Roman" w:cstheme="minorHAnsi"/>
            <w:sz w:val="20"/>
            <w:szCs w:val="20"/>
          </w:rPr>
          <w:t>Different size of same equipment</w:t>
        </w:r>
      </w:ins>
    </w:p>
    <w:p w:rsidR="00154C91" w:rsidRPr="00154C91" w:rsidRDefault="00154C91" w:rsidP="00154C91">
      <w:pPr>
        <w:rPr>
          <w:ins w:id="582" w:author="Unknown"/>
          <w:rFonts w:eastAsia="Times New Roman" w:cstheme="minorHAnsi"/>
          <w:sz w:val="20"/>
          <w:szCs w:val="20"/>
        </w:rPr>
      </w:pPr>
      <w:ins w:id="583" w:author="Unknown">
        <w:r w:rsidRPr="00154C91">
          <w:rPr>
            <w:rFonts w:eastAsia="Times New Roman" w:cstheme="minorHAnsi"/>
            <w:sz w:val="20"/>
            <w:szCs w:val="20"/>
          </w:rPr>
          <w:t>Bracketing - Evaluating extremes   </w:t>
        </w:r>
      </w:ins>
    </w:p>
    <w:p w:rsidR="00154C91" w:rsidRPr="00154C91" w:rsidRDefault="00154C91" w:rsidP="00154C91">
      <w:pPr>
        <w:rPr>
          <w:ins w:id="584" w:author="Unknown"/>
          <w:rFonts w:eastAsia="Times New Roman" w:cstheme="minorHAnsi"/>
          <w:sz w:val="20"/>
          <w:szCs w:val="20"/>
        </w:rPr>
      </w:pPr>
      <w:ins w:id="585" w:author="Unknown">
        <w:r w:rsidRPr="00154C91">
          <w:rPr>
            <w:rFonts w:eastAsia="Times New Roman" w:cstheme="minorHAnsi"/>
            <w:sz w:val="20"/>
            <w:szCs w:val="20"/>
          </w:rPr>
          <w:t>Largest and smallest fill volumes</w:t>
        </w:r>
      </w:ins>
    </w:p>
    <w:p w:rsidR="00154C91" w:rsidRPr="00154C91" w:rsidRDefault="00154C91" w:rsidP="00154C91">
      <w:pPr>
        <w:rPr>
          <w:ins w:id="586" w:author="Unknown"/>
          <w:rFonts w:eastAsia="Times New Roman" w:cstheme="minorHAnsi"/>
          <w:sz w:val="20"/>
          <w:szCs w:val="20"/>
        </w:rPr>
      </w:pPr>
      <w:ins w:id="587" w:author="Unknown">
        <w:r w:rsidRPr="00154C91">
          <w:rPr>
            <w:rFonts w:eastAsia="Times New Roman" w:cstheme="minorHAnsi"/>
            <w:sz w:val="20"/>
            <w:szCs w:val="20"/>
          </w:rPr>
          <w:t>Fastest and slowest operating speeds</w:t>
        </w:r>
      </w:ins>
    </w:p>
    <w:p w:rsidR="007C395E" w:rsidRPr="00154C91" w:rsidRDefault="007C395E" w:rsidP="00154C91">
      <w:pPr>
        <w:rPr>
          <w:rFonts w:cstheme="minorHAnsi"/>
          <w:sz w:val="20"/>
          <w:szCs w:val="20"/>
        </w:rPr>
      </w:pPr>
    </w:p>
    <w:sectPr w:rsidR="007C395E" w:rsidRPr="00154C91" w:rsidSect="00154C91">
      <w:pgSz w:w="11907" w:h="16839" w:code="9"/>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227DA7"/>
    <w:multiLevelType w:val="multilevel"/>
    <w:tmpl w:val="626A176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A142AC4"/>
    <w:multiLevelType w:val="multilevel"/>
    <w:tmpl w:val="4956E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0"/>
    <w:lvlOverride w:ilvl="2">
      <w:lvl w:ilvl="2">
        <w:numFmt w:val="bullet"/>
        <w:lvlText w:val="o"/>
        <w:lvlJc w:val="left"/>
        <w:pPr>
          <w:tabs>
            <w:tab w:val="num" w:pos="2160"/>
          </w:tabs>
          <w:ind w:left="2160" w:hanging="360"/>
        </w:pPr>
        <w:rPr>
          <w:rFonts w:ascii="Courier New" w:hAnsi="Courier New" w:hint="default"/>
          <w:sz w:val="20"/>
        </w:rPr>
      </w:lvl>
    </w:lvlOverride>
  </w:num>
  <w:num w:numId="4">
    <w:abstractNumId w:val="0"/>
    <w:lvlOverride w:ilvl="2">
      <w:lvl w:ilvl="2">
        <w:numFmt w:val="bullet"/>
        <w:lvlText w:val="o"/>
        <w:lvlJc w:val="left"/>
        <w:pPr>
          <w:tabs>
            <w:tab w:val="num" w:pos="2160"/>
          </w:tabs>
          <w:ind w:left="2160" w:hanging="360"/>
        </w:pPr>
        <w:rPr>
          <w:rFonts w:ascii="Courier New" w:hAnsi="Courier New" w:hint="default"/>
          <w:sz w:val="20"/>
        </w:rPr>
      </w:lvl>
    </w:lvlOverride>
  </w:num>
  <w:num w:numId="5">
    <w:abstractNumId w:val="0"/>
    <w:lvlOverride w:ilvl="2">
      <w:lvl w:ilvl="2">
        <w:numFmt w:val="bullet"/>
        <w:lvlText w:val="o"/>
        <w:lvlJc w:val="left"/>
        <w:pPr>
          <w:tabs>
            <w:tab w:val="num" w:pos="2160"/>
          </w:tabs>
          <w:ind w:left="2160" w:hanging="360"/>
        </w:pPr>
        <w:rPr>
          <w:rFonts w:ascii="Courier New" w:hAnsi="Courier New" w:hint="default"/>
          <w:sz w:val="20"/>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8"/>
  <w:proofState w:spelling="clean" w:grammar="clean"/>
  <w:defaultTabStop w:val="720"/>
  <w:drawingGridHorizontalSpacing w:val="110"/>
  <w:displayHorizontalDrawingGridEvery w:val="2"/>
  <w:characterSpacingControl w:val="doNotCompress"/>
  <w:compat>
    <w:useFELayout/>
  </w:compat>
  <w:rsids>
    <w:rsidRoot w:val="00154C91"/>
    <w:rsid w:val="00154C91"/>
    <w:rsid w:val="007C395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54C91"/>
    <w:rPr>
      <w:color w:val="0000FF"/>
      <w:u w:val="single"/>
    </w:rPr>
  </w:style>
  <w:style w:type="paragraph" w:styleId="NormalWeb">
    <w:name w:val="Normal (Web)"/>
    <w:basedOn w:val="Normal"/>
    <w:uiPriority w:val="99"/>
    <w:semiHidden/>
    <w:unhideWhenUsed/>
    <w:rsid w:val="00154C9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54C91"/>
    <w:rPr>
      <w:b/>
      <w:bCs/>
    </w:rPr>
  </w:style>
  <w:style w:type="paragraph" w:styleId="BalloonText">
    <w:name w:val="Balloon Text"/>
    <w:basedOn w:val="Normal"/>
    <w:link w:val="BalloonTextChar"/>
    <w:uiPriority w:val="99"/>
    <w:semiHidden/>
    <w:unhideWhenUsed/>
    <w:rsid w:val="00154C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4C9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97153140">
      <w:bodyDiv w:val="1"/>
      <w:marLeft w:val="0"/>
      <w:marRight w:val="0"/>
      <w:marTop w:val="0"/>
      <w:marBottom w:val="0"/>
      <w:divBdr>
        <w:top w:val="none" w:sz="0" w:space="0" w:color="auto"/>
        <w:left w:val="none" w:sz="0" w:space="0" w:color="auto"/>
        <w:bottom w:val="none" w:sz="0" w:space="0" w:color="auto"/>
        <w:right w:val="none" w:sz="0" w:space="0" w:color="auto"/>
      </w:divBdr>
      <w:divsChild>
        <w:div w:id="318775889">
          <w:marLeft w:val="0"/>
          <w:marRight w:val="0"/>
          <w:marTop w:val="126"/>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11</Pages>
  <Words>3555</Words>
  <Characters>20269</Characters>
  <Application>Microsoft Office Word</Application>
  <DocSecurity>0</DocSecurity>
  <Lines>168</Lines>
  <Paragraphs>47</Paragraphs>
  <ScaleCrop>false</ScaleCrop>
  <Company/>
  <LinksUpToDate>false</LinksUpToDate>
  <CharactersWithSpaces>23777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2019-06-26T07:25:00Z</dcterms:created>
  <dcterms:modified xsi:type="dcterms:W3CDTF">2019-06-26T07:27:00Z</dcterms:modified>
</cp:coreProperties>
</file>